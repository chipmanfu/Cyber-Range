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AASHTO Accreditation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512-506-5802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512-506-5816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Abson Recovery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512-506-5833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512-506-5841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Accreditation, Commercial and State Laboratory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512-506-5802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512-506-5816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Acrylic Sealer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512-506-5882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512-506-5892</w:t>
      </w:r>
      <w:r w:rsidRPr="00293A91">
        <w:rPr>
          <w:sz w:val="16"/>
          <w:szCs w:val="16"/>
        </w:rPr>
        <w:tab/>
      </w:r>
    </w:p>
    <w:p w:rsidR="00F4212C" w:rsidDel="00C368E9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del w:id="0" w:author="Jessie Ganucheau" w:date="2018-10-16T14:21:00Z"/>
          <w:sz w:val="16"/>
          <w:szCs w:val="16"/>
        </w:rPr>
      </w:pPr>
      <w:del w:id="1" w:author="Jessie Ganucheau" w:date="2018-10-16T14:21:00Z">
        <w:r w:rsidRPr="002364B7" w:rsidDel="00C368E9">
          <w:rPr>
            <w:noProof/>
            <w:sz w:val="16"/>
            <w:szCs w:val="16"/>
          </w:rPr>
          <w:delText>Addenda</w:delText>
        </w:r>
        <w:r w:rsidRPr="00293A91" w:rsidDel="00C368E9">
          <w:rPr>
            <w:sz w:val="16"/>
            <w:szCs w:val="16"/>
          </w:rPr>
          <w:tab/>
        </w:r>
        <w:r w:rsidRPr="002364B7" w:rsidDel="00C368E9">
          <w:rPr>
            <w:noProof/>
            <w:sz w:val="16"/>
            <w:szCs w:val="16"/>
          </w:rPr>
          <w:delText>512-416-2438</w:delText>
        </w:r>
        <w:r w:rsidRPr="00293A91" w:rsidDel="00C368E9">
          <w:rPr>
            <w:sz w:val="16"/>
            <w:szCs w:val="16"/>
          </w:rPr>
          <w:tab/>
        </w:r>
        <w:r w:rsidRPr="002364B7" w:rsidDel="00C368E9">
          <w:rPr>
            <w:noProof/>
            <w:sz w:val="16"/>
            <w:szCs w:val="16"/>
          </w:rPr>
          <w:delText>512-416-2491</w:delText>
        </w:r>
        <w:r w:rsidRPr="00293A91" w:rsidDel="00C368E9">
          <w:rPr>
            <w:sz w:val="16"/>
            <w:szCs w:val="16"/>
          </w:rPr>
          <w:tab/>
        </w:r>
      </w:del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Aggregate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512-506-5903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512-506-5907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512-506-5849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Aggregate - Aggregate Quality Monitoring Program (AQMP)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512-506-5903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512-506-5907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512-506-5850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Aggregate - Bituminous Rated Source Quality Catalog (BRSQC)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512-506-5903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512-506-5849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512-506-5907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Aggregate - Concrete &amp; Hot Mix Asphalt (HMA)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512-506-5903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512-506-5907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512-506-5849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Aggregate - Concrete Rated Source Quality Catalog (CRSQC)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512-506-5903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512-506-5849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512-506-5907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Aggregate - Recycled Concrete Aggregate (RCA)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512-506-5903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512-506-5907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512-506-5919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Aggregate - Research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512-506-5903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512-506-5907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512-506-5910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Aggregate - Specifications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512-506-5907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512-506-5903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512-506-5849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Aggregate - Test Methods &amp; Procedures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512-506-5903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512-506-5907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512-506-5849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Aggregate - Test Results &amp; Test Reports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512-506-5849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512-506-5903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512-506-5907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Alcohol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512-506-5872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512-506-5821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Alcohol Testing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512-506-5882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512-506-5892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Alkali-Silica Reaction (ASR) Testing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512-506-5921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512-506-5858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Aluminum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512-506-5922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512-506-5934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Aluminum Sign Blanks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512-506-5872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512-506-5821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Aluminum Sign Blanks Testing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512-506-5921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512-506-5858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Anchor Bolt Testing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512-506-5921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512-506-5858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Anchor Bolts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512-506-5922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512-506-5934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Anti-Graffiti Coatings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512-506-5892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512-506-5882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Anti-Spalling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512-506-5872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512-506-5821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Armor Joints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512-506-5922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512-506-5934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Armor Joints (Sealant Materials)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512-506-5815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512-506-5818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512-506-5821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Asphalt Additives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512-506-5821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512-506-5836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512-506-5863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Asphalt Binders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512-506-5818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512-506-5815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512-506-5821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Asphalt Cement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512-506-5818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512-506-5815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512-506-5821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Asphalt Cleaner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512-506-5872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512-506-5821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Asphalt Emulsions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512-506-5818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512-506-5815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512-506-5821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lastRenderedPageBreak/>
        <w:t>Asphalt Extraction Solvent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512-506-5833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512-506-5833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Asphalt Release Agents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817-370-6675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512-506-5821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Asset Coordinator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512-506-5958</w:t>
      </w:r>
      <w:r w:rsidRPr="00293A91">
        <w:rPr>
          <w:sz w:val="16"/>
          <w:szCs w:val="16"/>
        </w:rPr>
        <w:tab/>
      </w:r>
      <w:del w:id="2" w:author="Jessie Ganucheau" w:date="2018-10-16T14:21:00Z">
        <w:r w:rsidRPr="002364B7" w:rsidDel="004032EA">
          <w:rPr>
            <w:noProof/>
            <w:sz w:val="16"/>
            <w:szCs w:val="16"/>
          </w:rPr>
          <w:delText>512-416-2583</w:delText>
        </w:r>
      </w:del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ASTM C 1260/C 1567 Proficenecy Program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512-506-5921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512-506-5858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Barricades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512-416-3247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512-506-5889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Beads, Glass Traffic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512-506-5893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512-506-5870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Beams, Prestressed Concrete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512-506-5926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512-506-5935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Beams, Steel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512-506-5926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512-506-5935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512-506-5923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Bearings, Bridge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512-944-4638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512-506-5927</w:t>
      </w:r>
      <w:r w:rsidRPr="00293A91">
        <w:rPr>
          <w:sz w:val="16"/>
          <w:szCs w:val="16"/>
        </w:rPr>
        <w:tab/>
      </w:r>
    </w:p>
    <w:p w:rsidR="00F4212C" w:rsidDel="004032EA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del w:id="3" w:author="Jessie Ganucheau" w:date="2018-10-16T14:22:00Z"/>
          <w:sz w:val="16"/>
          <w:szCs w:val="16"/>
        </w:rPr>
      </w:pPr>
      <w:del w:id="4" w:author="Jessie Ganucheau" w:date="2018-10-16T14:22:00Z">
        <w:r w:rsidRPr="002364B7" w:rsidDel="004032EA">
          <w:rPr>
            <w:noProof/>
            <w:sz w:val="16"/>
            <w:szCs w:val="16"/>
          </w:rPr>
          <w:delText>Bid Proposal Request System (BPRS)</w:delText>
        </w:r>
        <w:r w:rsidRPr="00293A91" w:rsidDel="004032EA">
          <w:rPr>
            <w:sz w:val="16"/>
            <w:szCs w:val="16"/>
          </w:rPr>
          <w:tab/>
        </w:r>
        <w:r w:rsidRPr="002364B7" w:rsidDel="004032EA">
          <w:rPr>
            <w:noProof/>
            <w:sz w:val="16"/>
            <w:szCs w:val="16"/>
          </w:rPr>
          <w:delText>512-416-2438</w:delText>
        </w:r>
        <w:r w:rsidRPr="00293A91" w:rsidDel="004032EA">
          <w:rPr>
            <w:sz w:val="16"/>
            <w:szCs w:val="16"/>
          </w:rPr>
          <w:tab/>
        </w:r>
        <w:r w:rsidRPr="002364B7" w:rsidDel="004032EA">
          <w:rPr>
            <w:noProof/>
            <w:sz w:val="16"/>
            <w:szCs w:val="16"/>
          </w:rPr>
          <w:delText>512-416-2491</w:delText>
        </w:r>
        <w:r w:rsidRPr="00293A91" w:rsidDel="004032EA">
          <w:rPr>
            <w:sz w:val="16"/>
            <w:szCs w:val="16"/>
          </w:rPr>
          <w:tab/>
        </w:r>
      </w:del>
    </w:p>
    <w:p w:rsidR="00F4212C" w:rsidDel="004032EA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del w:id="5" w:author="Jessie Ganucheau" w:date="2018-10-16T14:22:00Z"/>
          <w:sz w:val="16"/>
          <w:szCs w:val="16"/>
        </w:rPr>
      </w:pPr>
      <w:del w:id="6" w:author="Jessie Ganucheau" w:date="2018-10-16T14:22:00Z">
        <w:r w:rsidRPr="002364B7" w:rsidDel="004032EA">
          <w:rPr>
            <w:noProof/>
            <w:sz w:val="16"/>
            <w:szCs w:val="16"/>
          </w:rPr>
          <w:delText>Bid Review Analysis, Over and Under Bid Analysis</w:delText>
        </w:r>
        <w:r w:rsidRPr="00293A91" w:rsidDel="004032EA">
          <w:rPr>
            <w:sz w:val="16"/>
            <w:szCs w:val="16"/>
          </w:rPr>
          <w:tab/>
        </w:r>
        <w:r w:rsidRPr="002364B7" w:rsidDel="004032EA">
          <w:rPr>
            <w:noProof/>
            <w:sz w:val="16"/>
            <w:szCs w:val="16"/>
          </w:rPr>
          <w:delText>512-416-2455</w:delText>
        </w:r>
        <w:r w:rsidRPr="00293A91" w:rsidDel="004032EA">
          <w:rPr>
            <w:sz w:val="16"/>
            <w:szCs w:val="16"/>
          </w:rPr>
          <w:tab/>
        </w:r>
        <w:r w:rsidRPr="002364B7" w:rsidDel="004032EA">
          <w:rPr>
            <w:noProof/>
            <w:sz w:val="16"/>
            <w:szCs w:val="16"/>
          </w:rPr>
          <w:delText>512-416-2508</w:delText>
        </w:r>
        <w:r w:rsidRPr="00293A91" w:rsidDel="004032EA">
          <w:rPr>
            <w:sz w:val="16"/>
            <w:szCs w:val="16"/>
          </w:rPr>
          <w:tab/>
        </w:r>
        <w:r w:rsidRPr="002364B7" w:rsidDel="004032EA">
          <w:rPr>
            <w:noProof/>
            <w:sz w:val="16"/>
            <w:szCs w:val="16"/>
          </w:rPr>
          <w:delText>512-416-2491</w:delText>
        </w:r>
      </w:del>
    </w:p>
    <w:p w:rsidR="00F4212C" w:rsidDel="004032EA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del w:id="7" w:author="Jessie Ganucheau" w:date="2018-10-16T14:22:00Z"/>
          <w:sz w:val="16"/>
          <w:szCs w:val="16"/>
        </w:rPr>
      </w:pPr>
      <w:del w:id="8" w:author="Jessie Ganucheau" w:date="2018-10-16T14:22:00Z">
        <w:r w:rsidRPr="002364B7" w:rsidDel="004032EA">
          <w:rPr>
            <w:noProof/>
            <w:sz w:val="16"/>
            <w:szCs w:val="16"/>
          </w:rPr>
          <w:delText>Bidder's Lists</w:delText>
        </w:r>
        <w:r w:rsidRPr="00293A91" w:rsidDel="004032EA">
          <w:rPr>
            <w:sz w:val="16"/>
            <w:szCs w:val="16"/>
          </w:rPr>
          <w:tab/>
        </w:r>
        <w:r w:rsidRPr="002364B7" w:rsidDel="004032EA">
          <w:rPr>
            <w:noProof/>
            <w:sz w:val="16"/>
            <w:szCs w:val="16"/>
          </w:rPr>
          <w:delText>512-416-2497</w:delText>
        </w:r>
        <w:r w:rsidRPr="00293A91" w:rsidDel="004032EA">
          <w:rPr>
            <w:sz w:val="16"/>
            <w:szCs w:val="16"/>
          </w:rPr>
          <w:tab/>
        </w:r>
        <w:r w:rsidRPr="002364B7" w:rsidDel="004032EA">
          <w:rPr>
            <w:noProof/>
            <w:sz w:val="16"/>
            <w:szCs w:val="16"/>
          </w:rPr>
          <w:delText>512-416-2574</w:delText>
        </w:r>
        <w:r w:rsidRPr="00293A91" w:rsidDel="004032EA">
          <w:rPr>
            <w:sz w:val="16"/>
            <w:szCs w:val="16"/>
          </w:rPr>
          <w:tab/>
        </w:r>
      </w:del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Bituminous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512-506-5836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512-506-5863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Bituminous Marker Adhesive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512-506-5815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512-506-5818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512-506-5821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Blocks, MBGF - Timber &amp; Composite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512-506-5927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512-506-5922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Bridge Paint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512-506-5883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512-506-5882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Bridge Welding Code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512-506-5926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512-506-5935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512-506-5923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Budget, Equipment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512-506-5958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512-506-5966</w:t>
      </w:r>
      <w:r w:rsidRPr="00293A91">
        <w:rPr>
          <w:sz w:val="16"/>
          <w:szCs w:val="16"/>
        </w:rPr>
        <w:tab/>
      </w:r>
      <w:del w:id="9" w:author="Jessie Ganucheau" w:date="2018-10-16T14:22:00Z">
        <w:r w:rsidRPr="002364B7" w:rsidDel="00650E1D">
          <w:rPr>
            <w:noProof/>
            <w:sz w:val="16"/>
            <w:szCs w:val="16"/>
          </w:rPr>
          <w:delText>512-416-2588</w:delText>
        </w:r>
      </w:del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Buttons, Traffic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512-506-5893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512-506-5870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Butyl Rubber Membrane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512-506-5872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512-506-5821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Buy America Documentation Program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512-416-2512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512-506-5927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512-506-5922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Cable Testing (Miscellaneous)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512-506-5921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512-506-5858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512-506-5854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Calibration (Equip. &amp; Tests)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512-506-5985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512-506-5973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512-506-5821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Cast Aluminum Rail Posts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512-506-5927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512-506-5922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Cast Aluminum Rail Posts Testing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512-506-5921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512-506-5858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Cement Treatment (Plant-Mixed)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512-506-5901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512-506-5919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512-506-5907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Cement Treatment (Road-Mixed)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512-506-5901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512-506-5919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512-506-5907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Cement: Qualification and Testing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512-506-5858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512-506-5855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Cementitious Materials for Miscellaneous Applications (DMS 4675)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512-506-5921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512-506-5957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512-506-5858</w:t>
      </w:r>
    </w:p>
    <w:p w:rsidR="00F4212C" w:rsidDel="00650E1D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del w:id="10" w:author="Jessie Ganucheau" w:date="2018-10-16T14:23:00Z"/>
          <w:sz w:val="16"/>
          <w:szCs w:val="16"/>
        </w:rPr>
      </w:pPr>
      <w:del w:id="11" w:author="Jessie Ganucheau" w:date="2018-10-16T14:23:00Z">
        <w:r w:rsidRPr="002364B7" w:rsidDel="00650E1D">
          <w:rPr>
            <w:noProof/>
            <w:sz w:val="16"/>
            <w:szCs w:val="16"/>
          </w:rPr>
          <w:delText>Change Orders</w:delText>
        </w:r>
        <w:r w:rsidRPr="00293A91" w:rsidDel="00650E1D">
          <w:rPr>
            <w:sz w:val="16"/>
            <w:szCs w:val="16"/>
          </w:rPr>
          <w:tab/>
        </w:r>
        <w:r w:rsidRPr="002364B7" w:rsidDel="00650E1D">
          <w:rPr>
            <w:noProof/>
            <w:sz w:val="16"/>
            <w:szCs w:val="16"/>
          </w:rPr>
          <w:delText>512-416-2512</w:delText>
        </w:r>
        <w:r w:rsidRPr="00293A91" w:rsidDel="00650E1D">
          <w:rPr>
            <w:sz w:val="16"/>
            <w:szCs w:val="16"/>
          </w:rPr>
          <w:tab/>
        </w:r>
        <w:r w:rsidRPr="00293A91" w:rsidDel="00650E1D">
          <w:rPr>
            <w:sz w:val="16"/>
            <w:szCs w:val="16"/>
          </w:rPr>
          <w:tab/>
        </w:r>
      </w:del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Chemical Admixtures for Concrete: Qualification and Testing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512-506-5858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512-506-5855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512-506-5858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Chloride and Sulfate Content Testing of Concrete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512-506-5921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512-506-5957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512-506-5858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lastRenderedPageBreak/>
        <w:t>Citrus Terpene Solvent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512-506-5833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512-506-5872</w:t>
      </w:r>
      <w:r w:rsidRPr="00293A91">
        <w:rPr>
          <w:sz w:val="16"/>
          <w:szCs w:val="16"/>
        </w:rPr>
        <w:tab/>
      </w:r>
    </w:p>
    <w:p w:rsidR="00F4212C" w:rsidDel="00650E1D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del w:id="12" w:author="Jessie Ganucheau" w:date="2018-10-16T14:23:00Z"/>
          <w:sz w:val="16"/>
          <w:szCs w:val="16"/>
        </w:rPr>
      </w:pPr>
      <w:del w:id="13" w:author="Jessie Ganucheau" w:date="2018-10-16T14:23:00Z">
        <w:r w:rsidRPr="002364B7" w:rsidDel="00650E1D">
          <w:rPr>
            <w:noProof/>
            <w:sz w:val="16"/>
            <w:szCs w:val="16"/>
          </w:rPr>
          <w:delText>Claims &amp; Disputes Assistance</w:delText>
        </w:r>
        <w:r w:rsidRPr="00293A91" w:rsidDel="00650E1D">
          <w:rPr>
            <w:sz w:val="16"/>
            <w:szCs w:val="16"/>
          </w:rPr>
          <w:tab/>
        </w:r>
        <w:r w:rsidRPr="002364B7" w:rsidDel="00650E1D">
          <w:rPr>
            <w:noProof/>
            <w:sz w:val="16"/>
            <w:szCs w:val="16"/>
          </w:rPr>
          <w:delText>512-416-2451</w:delText>
        </w:r>
        <w:r w:rsidRPr="00293A91" w:rsidDel="00650E1D">
          <w:rPr>
            <w:sz w:val="16"/>
            <w:szCs w:val="16"/>
          </w:rPr>
          <w:tab/>
        </w:r>
        <w:r w:rsidRPr="002364B7" w:rsidDel="00650E1D">
          <w:rPr>
            <w:noProof/>
            <w:sz w:val="16"/>
            <w:szCs w:val="16"/>
          </w:rPr>
          <w:delText>512-416-2512</w:delText>
        </w:r>
        <w:r w:rsidRPr="00293A91" w:rsidDel="00650E1D">
          <w:rPr>
            <w:sz w:val="16"/>
            <w:szCs w:val="16"/>
          </w:rPr>
          <w:tab/>
        </w:r>
      </w:del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Coarse Matrix High Binder (CMHB)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512-506-5836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512-506-5863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Coatings, Galvanized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512-506-5872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512-506-5821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Coefficeient of Thermal Expansion of Aggregate Testing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512-506-5921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512-506-5858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Cold Mix Asphalt Concrete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512-506-5836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512-506-5907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Cold Mix Limestone Rock Asphalt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830-278-5720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512-506-5836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Commercial and State Laboratory Accreditation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512-506-5802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512-506-5816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Compaction - Density &amp; Ordinary Control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512-506-5901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512-506-5907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512-506-5919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Compaction - Intelligent Compaction &amp; Proof-Rolling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512-506-5901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512-506-5907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512-506-5919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Compost (Loss on Ignition, Dillo Dirt)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512-506-5872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512-506-5821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Concrete Beam Ends Coring and Testing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512-506-5921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512-506-5860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Concrete Coating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512-506-5892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512-506-5882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Concrete Cores &amp; Cylinders: Sampling and Testing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512-506-5921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512-506-5860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Concrete Mix Design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512-506-5921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512-506-5858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512-506-5846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Concrete Mix Design Template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512-506-5921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512-506-5858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Concrete Pavement Construction Item 360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512-506-5858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512-506-5957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512-506-5860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16444E">
        <w:rPr>
          <w:noProof/>
          <w:sz w:val="16"/>
          <w:szCs w:val="16"/>
        </w:rPr>
        <w:t>Concrete Pavement Design</w:t>
      </w:r>
      <w:r w:rsidRPr="00293A91">
        <w:rPr>
          <w:sz w:val="16"/>
          <w:szCs w:val="16"/>
        </w:rPr>
        <w:tab/>
      </w:r>
      <w:ins w:id="14" w:author="CST_SITEMANAGER@TXDOT.GOV" w:date="2018-11-01T08:20:00Z">
        <w:r w:rsidR="00494F06" w:rsidRPr="00494F06">
          <w:rPr>
            <w:noProof/>
            <w:sz w:val="16"/>
            <w:szCs w:val="16"/>
          </w:rPr>
          <w:t>512-832-7324</w:t>
        </w:r>
      </w:ins>
      <w:del w:id="15" w:author="CST_SITEMANAGER@TXDOT.GOV" w:date="2018-11-01T08:20:00Z">
        <w:r w:rsidRPr="002364B7" w:rsidDel="00494F06">
          <w:rPr>
            <w:noProof/>
            <w:sz w:val="16"/>
            <w:szCs w:val="16"/>
          </w:rPr>
          <w:delText>512-506-5846</w:delText>
        </w:r>
      </w:del>
      <w:r w:rsidRPr="00293A91">
        <w:rPr>
          <w:sz w:val="16"/>
          <w:szCs w:val="16"/>
        </w:rPr>
        <w:tab/>
      </w:r>
      <w:ins w:id="16" w:author="CST_SITEMANAGER@TXDOT.GOV" w:date="2018-11-01T08:20:00Z">
        <w:r w:rsidR="00494F06" w:rsidRPr="00494F06">
          <w:rPr>
            <w:noProof/>
            <w:sz w:val="16"/>
            <w:szCs w:val="16"/>
          </w:rPr>
          <w:t>512-832-7304</w:t>
        </w:r>
      </w:ins>
      <w:del w:id="17" w:author="CST_SITEMANAGER@TXDOT.GOV" w:date="2018-11-01T08:20:00Z">
        <w:r w:rsidRPr="002364B7" w:rsidDel="00494F06">
          <w:rPr>
            <w:noProof/>
            <w:sz w:val="16"/>
            <w:szCs w:val="16"/>
          </w:rPr>
          <w:delText>512-506-5957</w:delText>
        </w:r>
      </w:del>
      <w:r w:rsidRPr="00293A91">
        <w:rPr>
          <w:sz w:val="16"/>
          <w:szCs w:val="16"/>
        </w:rPr>
        <w:tab/>
      </w:r>
      <w:del w:id="18" w:author="CST_SITEMANAGER@TXDOT.GOV" w:date="2018-11-01T08:20:00Z">
        <w:r w:rsidRPr="002364B7" w:rsidDel="00494F06">
          <w:rPr>
            <w:noProof/>
            <w:sz w:val="16"/>
            <w:szCs w:val="16"/>
          </w:rPr>
          <w:delText>512-506-5858</w:delText>
        </w:r>
      </w:del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Concrete Pavement Repair Item 361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512-506-5957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512-506-5846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512-506-5858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16444E">
        <w:rPr>
          <w:noProof/>
          <w:sz w:val="16"/>
          <w:szCs w:val="16"/>
        </w:rPr>
        <w:t>Concrete Pavement Standards</w:t>
      </w:r>
      <w:r w:rsidRPr="00293A91">
        <w:rPr>
          <w:sz w:val="16"/>
          <w:szCs w:val="16"/>
        </w:rPr>
        <w:tab/>
      </w:r>
      <w:ins w:id="19" w:author="CST_SITEMANAGER@TXDOT.GOV" w:date="2018-11-01T08:21:00Z">
        <w:r w:rsidR="00494F06" w:rsidRPr="00494F06">
          <w:rPr>
            <w:noProof/>
            <w:sz w:val="16"/>
            <w:szCs w:val="16"/>
          </w:rPr>
          <w:t>512-832-7324</w:t>
        </w:r>
      </w:ins>
      <w:del w:id="20" w:author="CST_SITEMANAGER@TXDOT.GOV" w:date="2018-11-01T08:21:00Z">
        <w:r w:rsidRPr="002364B7" w:rsidDel="00494F06">
          <w:rPr>
            <w:noProof/>
            <w:sz w:val="16"/>
            <w:szCs w:val="16"/>
          </w:rPr>
          <w:delText>512-506-5846</w:delText>
        </w:r>
      </w:del>
      <w:r w:rsidRPr="00293A91">
        <w:rPr>
          <w:sz w:val="16"/>
          <w:szCs w:val="16"/>
        </w:rPr>
        <w:tab/>
      </w:r>
      <w:ins w:id="21" w:author="CST_SITEMANAGER@TXDOT.GOV" w:date="2018-11-01T08:21:00Z">
        <w:r w:rsidR="00494F06" w:rsidRPr="00494F06">
          <w:rPr>
            <w:noProof/>
            <w:sz w:val="16"/>
            <w:szCs w:val="16"/>
          </w:rPr>
          <w:t>512-832-7021</w:t>
        </w:r>
      </w:ins>
      <w:del w:id="22" w:author="CST_SITEMANAGER@TXDOT.GOV" w:date="2018-11-01T08:21:00Z">
        <w:r w:rsidRPr="002364B7" w:rsidDel="00494F06">
          <w:rPr>
            <w:noProof/>
            <w:sz w:val="16"/>
            <w:szCs w:val="16"/>
          </w:rPr>
          <w:delText>512-506-5958</w:delText>
        </w:r>
      </w:del>
      <w:r w:rsidRPr="00293A91">
        <w:rPr>
          <w:sz w:val="16"/>
          <w:szCs w:val="16"/>
        </w:rPr>
        <w:tab/>
      </w:r>
      <w:del w:id="23" w:author="CST_SITEMANAGER@TXDOT.GOV" w:date="2018-11-01T08:21:00Z">
        <w:r w:rsidRPr="002364B7" w:rsidDel="00494F06">
          <w:rPr>
            <w:noProof/>
            <w:sz w:val="16"/>
            <w:szCs w:val="16"/>
          </w:rPr>
          <w:delText>512-506-5859</w:delText>
        </w:r>
      </w:del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Concrete Pipe, Reinforced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512-924-9152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512-944-4638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Concrete Repair Material: Qualification and Testing (DMS</w:t>
      </w:r>
      <w:ins w:id="24" w:author="Jessie Ganucheau" w:date="2018-10-16T14:23:00Z">
        <w:r w:rsidR="00650E1D">
          <w:rPr>
            <w:noProof/>
            <w:sz w:val="16"/>
            <w:szCs w:val="16"/>
          </w:rPr>
          <w:t>-</w:t>
        </w:r>
      </w:ins>
      <w:del w:id="25" w:author="Jessie Ganucheau" w:date="2018-10-16T14:23:00Z">
        <w:r w:rsidRPr="002364B7" w:rsidDel="00650E1D">
          <w:rPr>
            <w:noProof/>
            <w:sz w:val="16"/>
            <w:szCs w:val="16"/>
          </w:rPr>
          <w:delText xml:space="preserve"> </w:delText>
        </w:r>
      </w:del>
      <w:r w:rsidRPr="002364B7">
        <w:rPr>
          <w:noProof/>
          <w:sz w:val="16"/>
          <w:szCs w:val="16"/>
        </w:rPr>
        <w:t>4655)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512-506-5921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512-506-5858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Concrete Specifications Item 421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512-506-5858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512-506-5957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512-506-5921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Concrete Surface Finish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512-506-5892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512-506-5882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Concrete Surface Treatment - Silane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512-506-5882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512-506-5892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Concrete Traffic Barrier, Precast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512-924-9152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512-944-4638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Concrete, Penetrating Surface Treatment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512-506-5882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512-506-5892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Concrete, Precast/Prestressed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512-506-5926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512-506-5935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Cones, Traffic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512-506-5872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512-506-5821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Cones, Traffic Sleeve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512-506-5893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512-506-5870</w:t>
      </w:r>
      <w:r w:rsidRPr="00293A91">
        <w:rPr>
          <w:sz w:val="16"/>
          <w:szCs w:val="16"/>
        </w:rPr>
        <w:tab/>
      </w:r>
    </w:p>
    <w:p w:rsidR="00F4212C" w:rsidDel="00650E1D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del w:id="26" w:author="Jessie Ganucheau" w:date="2018-10-16T14:23:00Z"/>
          <w:sz w:val="16"/>
          <w:szCs w:val="16"/>
        </w:rPr>
      </w:pPr>
      <w:del w:id="27" w:author="Jessie Ganucheau" w:date="2018-10-16T14:23:00Z">
        <w:r w:rsidRPr="002364B7" w:rsidDel="00650E1D">
          <w:rPr>
            <w:noProof/>
            <w:sz w:val="16"/>
            <w:szCs w:val="16"/>
          </w:rPr>
          <w:delText>Confidential/Bidder's Questionnaires (prequalification)</w:delText>
        </w:r>
        <w:r w:rsidRPr="00293A91" w:rsidDel="00650E1D">
          <w:rPr>
            <w:sz w:val="16"/>
            <w:szCs w:val="16"/>
          </w:rPr>
          <w:tab/>
        </w:r>
        <w:r w:rsidRPr="002364B7" w:rsidDel="00650E1D">
          <w:rPr>
            <w:noProof/>
            <w:sz w:val="16"/>
            <w:szCs w:val="16"/>
          </w:rPr>
          <w:delText>512-416-2497</w:delText>
        </w:r>
        <w:r w:rsidRPr="00293A91" w:rsidDel="00650E1D">
          <w:rPr>
            <w:sz w:val="16"/>
            <w:szCs w:val="16"/>
          </w:rPr>
          <w:tab/>
        </w:r>
        <w:r w:rsidRPr="002364B7" w:rsidDel="00650E1D">
          <w:rPr>
            <w:noProof/>
            <w:sz w:val="16"/>
            <w:szCs w:val="16"/>
          </w:rPr>
          <w:delText>512-416-2574</w:delText>
        </w:r>
        <w:r w:rsidRPr="00293A91" w:rsidDel="00650E1D">
          <w:rPr>
            <w:sz w:val="16"/>
            <w:szCs w:val="16"/>
          </w:rPr>
          <w:tab/>
        </w:r>
      </w:del>
    </w:p>
    <w:p w:rsidR="00F4212C" w:rsidDel="00650E1D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del w:id="28" w:author="Jessie Ganucheau" w:date="2018-10-16T14:23:00Z"/>
          <w:sz w:val="16"/>
          <w:szCs w:val="16"/>
        </w:rPr>
      </w:pPr>
      <w:del w:id="29" w:author="Jessie Ganucheau" w:date="2018-10-16T14:23:00Z">
        <w:r w:rsidRPr="002364B7" w:rsidDel="00650E1D">
          <w:rPr>
            <w:noProof/>
            <w:sz w:val="16"/>
            <w:szCs w:val="16"/>
          </w:rPr>
          <w:lastRenderedPageBreak/>
          <w:delText>Construction &amp; Maintenance Contracting System (CMCS)</w:delText>
        </w:r>
        <w:r w:rsidRPr="00293A91" w:rsidDel="00650E1D">
          <w:rPr>
            <w:sz w:val="16"/>
            <w:szCs w:val="16"/>
          </w:rPr>
          <w:tab/>
        </w:r>
        <w:r w:rsidRPr="002364B7" w:rsidDel="00650E1D">
          <w:rPr>
            <w:noProof/>
            <w:sz w:val="16"/>
            <w:szCs w:val="16"/>
          </w:rPr>
          <w:delText>512-416-2491</w:delText>
        </w:r>
        <w:r w:rsidRPr="00293A91" w:rsidDel="00650E1D">
          <w:rPr>
            <w:sz w:val="16"/>
            <w:szCs w:val="16"/>
          </w:rPr>
          <w:tab/>
        </w:r>
        <w:r w:rsidRPr="002364B7" w:rsidDel="00650E1D">
          <w:rPr>
            <w:noProof/>
            <w:sz w:val="16"/>
            <w:szCs w:val="16"/>
          </w:rPr>
          <w:delText>512-416-2425</w:delText>
        </w:r>
        <w:r w:rsidRPr="00293A91" w:rsidDel="00650E1D">
          <w:rPr>
            <w:sz w:val="16"/>
            <w:szCs w:val="16"/>
          </w:rPr>
          <w:tab/>
        </w:r>
        <w:r w:rsidRPr="002364B7" w:rsidDel="00650E1D">
          <w:rPr>
            <w:noProof/>
            <w:sz w:val="16"/>
            <w:szCs w:val="16"/>
          </w:rPr>
          <w:delText>512-416-2497</w:delText>
        </w:r>
      </w:del>
    </w:p>
    <w:p w:rsidR="00F4212C" w:rsidDel="00650E1D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del w:id="30" w:author="Jessie Ganucheau" w:date="2018-10-16T14:23:00Z"/>
          <w:sz w:val="16"/>
          <w:szCs w:val="16"/>
        </w:rPr>
      </w:pPr>
      <w:del w:id="31" w:author="Jessie Ganucheau" w:date="2018-10-16T14:23:00Z">
        <w:r w:rsidRPr="002364B7" w:rsidDel="00650E1D">
          <w:rPr>
            <w:noProof/>
            <w:sz w:val="16"/>
            <w:szCs w:val="16"/>
          </w:rPr>
          <w:delText>Construction Contract Administration Manual</w:delText>
        </w:r>
        <w:r w:rsidRPr="00293A91" w:rsidDel="00650E1D">
          <w:rPr>
            <w:sz w:val="16"/>
            <w:szCs w:val="16"/>
          </w:rPr>
          <w:tab/>
        </w:r>
        <w:r w:rsidRPr="002364B7" w:rsidDel="00650E1D">
          <w:rPr>
            <w:noProof/>
            <w:sz w:val="16"/>
            <w:szCs w:val="16"/>
          </w:rPr>
          <w:delText>512-416-2650</w:delText>
        </w:r>
        <w:r w:rsidRPr="00293A91" w:rsidDel="00650E1D">
          <w:rPr>
            <w:sz w:val="16"/>
            <w:szCs w:val="16"/>
          </w:rPr>
          <w:tab/>
        </w:r>
        <w:r w:rsidRPr="002364B7" w:rsidDel="00650E1D">
          <w:rPr>
            <w:noProof/>
            <w:sz w:val="16"/>
            <w:szCs w:val="16"/>
          </w:rPr>
          <w:delText>512-416-2428</w:delText>
        </w:r>
        <w:r w:rsidRPr="00293A91" w:rsidDel="00650E1D">
          <w:rPr>
            <w:sz w:val="16"/>
            <w:szCs w:val="16"/>
          </w:rPr>
          <w:tab/>
        </w:r>
        <w:r w:rsidRPr="002364B7" w:rsidDel="00650E1D">
          <w:rPr>
            <w:noProof/>
            <w:sz w:val="16"/>
            <w:szCs w:val="16"/>
          </w:rPr>
          <w:delText>512-416-2512</w:delText>
        </w:r>
      </w:del>
    </w:p>
    <w:p w:rsidR="00F4212C" w:rsidDel="00650E1D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del w:id="32" w:author="Jessie Ganucheau" w:date="2018-10-16T14:23:00Z"/>
          <w:sz w:val="16"/>
          <w:szCs w:val="16"/>
        </w:rPr>
      </w:pPr>
      <w:del w:id="33" w:author="Jessie Ganucheau" w:date="2018-10-16T14:23:00Z">
        <w:r w:rsidRPr="002364B7" w:rsidDel="00650E1D">
          <w:rPr>
            <w:noProof/>
            <w:sz w:val="16"/>
            <w:szCs w:val="16"/>
          </w:rPr>
          <w:delText>Construction Contracts</w:delText>
        </w:r>
        <w:r w:rsidRPr="00293A91" w:rsidDel="00650E1D">
          <w:rPr>
            <w:sz w:val="16"/>
            <w:szCs w:val="16"/>
          </w:rPr>
          <w:tab/>
        </w:r>
        <w:r w:rsidRPr="002364B7" w:rsidDel="00650E1D">
          <w:rPr>
            <w:noProof/>
            <w:sz w:val="16"/>
            <w:szCs w:val="16"/>
          </w:rPr>
          <w:delText>512-416-2425</w:delText>
        </w:r>
        <w:r w:rsidRPr="00293A91" w:rsidDel="00650E1D">
          <w:rPr>
            <w:sz w:val="16"/>
            <w:szCs w:val="16"/>
          </w:rPr>
          <w:tab/>
        </w:r>
        <w:r w:rsidRPr="002364B7" w:rsidDel="00650E1D">
          <w:rPr>
            <w:noProof/>
            <w:sz w:val="16"/>
            <w:szCs w:val="16"/>
          </w:rPr>
          <w:delText>512-416-2465</w:delText>
        </w:r>
        <w:r w:rsidRPr="00293A91" w:rsidDel="00650E1D">
          <w:rPr>
            <w:sz w:val="16"/>
            <w:szCs w:val="16"/>
          </w:rPr>
          <w:tab/>
        </w:r>
      </w:del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Construction Fabrics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512-506-5872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512-506-5821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Construction Membranes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512-506-5872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512-506-5821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Construction Pavement Markings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512-506-5893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512-506-5870</w:t>
      </w:r>
      <w:r w:rsidRPr="00293A91">
        <w:rPr>
          <w:sz w:val="16"/>
          <w:szCs w:val="16"/>
        </w:rPr>
        <w:tab/>
      </w:r>
    </w:p>
    <w:p w:rsidR="00F4212C" w:rsidDel="00414A6D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del w:id="34" w:author="Jessie Ganucheau" w:date="2018-10-16T14:24:00Z"/>
          <w:sz w:val="16"/>
          <w:szCs w:val="16"/>
        </w:rPr>
      </w:pPr>
      <w:del w:id="35" w:author="Jessie Ganucheau" w:date="2018-10-16T14:24:00Z">
        <w:r w:rsidRPr="002364B7" w:rsidDel="00414A6D">
          <w:rPr>
            <w:noProof/>
            <w:sz w:val="16"/>
            <w:szCs w:val="16"/>
          </w:rPr>
          <w:delText>Contract Administration - Pre-Approved Materials</w:delText>
        </w:r>
        <w:r w:rsidRPr="00293A91" w:rsidDel="00414A6D">
          <w:rPr>
            <w:sz w:val="16"/>
            <w:szCs w:val="16"/>
          </w:rPr>
          <w:tab/>
        </w:r>
        <w:r w:rsidRPr="002364B7" w:rsidDel="00414A6D">
          <w:rPr>
            <w:noProof/>
            <w:sz w:val="16"/>
            <w:szCs w:val="16"/>
          </w:rPr>
          <w:delText>512-416-2561</w:delText>
        </w:r>
        <w:r w:rsidRPr="00293A91" w:rsidDel="00414A6D">
          <w:rPr>
            <w:sz w:val="16"/>
            <w:szCs w:val="16"/>
          </w:rPr>
          <w:tab/>
        </w:r>
        <w:r w:rsidRPr="002364B7" w:rsidDel="00414A6D">
          <w:rPr>
            <w:noProof/>
            <w:sz w:val="16"/>
            <w:szCs w:val="16"/>
          </w:rPr>
          <w:delText>512-416-2588</w:delText>
        </w:r>
        <w:r w:rsidRPr="00293A91" w:rsidDel="00414A6D">
          <w:rPr>
            <w:sz w:val="16"/>
            <w:szCs w:val="16"/>
          </w:rPr>
          <w:tab/>
        </w:r>
      </w:del>
    </w:p>
    <w:p w:rsidR="00F4212C" w:rsidDel="00414A6D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del w:id="36" w:author="Jessie Ganucheau" w:date="2018-10-16T14:24:00Z"/>
          <w:sz w:val="16"/>
          <w:szCs w:val="16"/>
        </w:rPr>
      </w:pPr>
      <w:del w:id="37" w:author="Jessie Ganucheau" w:date="2018-10-16T14:24:00Z">
        <w:r w:rsidRPr="002364B7" w:rsidDel="00414A6D">
          <w:rPr>
            <w:noProof/>
            <w:sz w:val="16"/>
            <w:szCs w:val="16"/>
          </w:rPr>
          <w:delText>Contract Administration - Professional Services</w:delText>
        </w:r>
        <w:r w:rsidRPr="00293A91" w:rsidDel="00414A6D">
          <w:rPr>
            <w:sz w:val="16"/>
            <w:szCs w:val="16"/>
          </w:rPr>
          <w:tab/>
        </w:r>
        <w:r w:rsidRPr="002364B7" w:rsidDel="00414A6D">
          <w:rPr>
            <w:noProof/>
            <w:sz w:val="16"/>
            <w:szCs w:val="16"/>
          </w:rPr>
          <w:delText>512-416-2561</w:delText>
        </w:r>
        <w:r w:rsidRPr="00293A91" w:rsidDel="00414A6D">
          <w:rPr>
            <w:sz w:val="16"/>
            <w:szCs w:val="16"/>
          </w:rPr>
          <w:tab/>
        </w:r>
        <w:r w:rsidRPr="002364B7" w:rsidDel="00414A6D">
          <w:rPr>
            <w:noProof/>
            <w:sz w:val="16"/>
            <w:szCs w:val="16"/>
          </w:rPr>
          <w:delText>512-416-2588</w:delText>
        </w:r>
        <w:r w:rsidRPr="00293A91" w:rsidDel="00414A6D">
          <w:rPr>
            <w:sz w:val="16"/>
            <w:szCs w:val="16"/>
          </w:rPr>
          <w:tab/>
        </w:r>
      </w:del>
    </w:p>
    <w:p w:rsidR="00F4212C" w:rsidDel="00414A6D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del w:id="38" w:author="Jessie Ganucheau" w:date="2018-10-16T14:24:00Z"/>
          <w:sz w:val="16"/>
          <w:szCs w:val="16"/>
        </w:rPr>
      </w:pPr>
      <w:del w:id="39" w:author="Jessie Ganucheau" w:date="2018-10-16T14:24:00Z">
        <w:r w:rsidRPr="002364B7" w:rsidDel="00414A6D">
          <w:rPr>
            <w:noProof/>
            <w:sz w:val="16"/>
            <w:szCs w:val="16"/>
          </w:rPr>
          <w:delText>Contract Insurance</w:delText>
        </w:r>
        <w:r w:rsidRPr="00293A91" w:rsidDel="00414A6D">
          <w:rPr>
            <w:sz w:val="16"/>
            <w:szCs w:val="16"/>
          </w:rPr>
          <w:tab/>
        </w:r>
        <w:r w:rsidRPr="002364B7" w:rsidDel="00414A6D">
          <w:rPr>
            <w:noProof/>
            <w:sz w:val="16"/>
            <w:szCs w:val="16"/>
          </w:rPr>
          <w:delText>512-416-2465</w:delText>
        </w:r>
        <w:r w:rsidRPr="00293A91" w:rsidDel="00414A6D">
          <w:rPr>
            <w:sz w:val="16"/>
            <w:szCs w:val="16"/>
          </w:rPr>
          <w:tab/>
        </w:r>
        <w:r w:rsidRPr="002364B7" w:rsidDel="00414A6D">
          <w:rPr>
            <w:noProof/>
            <w:sz w:val="16"/>
            <w:szCs w:val="16"/>
          </w:rPr>
          <w:delText>512-416-2425</w:delText>
        </w:r>
        <w:r w:rsidRPr="00293A91" w:rsidDel="00414A6D">
          <w:rPr>
            <w:sz w:val="16"/>
            <w:szCs w:val="16"/>
          </w:rPr>
          <w:tab/>
        </w:r>
      </w:del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Cores (HMAC)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512-506-5833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512-506-5863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Corrugated Metal Pipe Testing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512-506-5921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512-506-5858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noProof/>
          <w:sz w:val="16"/>
          <w:szCs w:val="16"/>
        </w:rPr>
      </w:pPr>
      <w:r w:rsidRPr="0016444E">
        <w:rPr>
          <w:noProof/>
          <w:sz w:val="16"/>
          <w:szCs w:val="16"/>
        </w:rPr>
        <w:t>County Road Load Zone Review S</w:t>
      </w:r>
      <w:r w:rsidRPr="00494F06">
        <w:rPr>
          <w:noProof/>
          <w:sz w:val="16"/>
          <w:szCs w:val="16"/>
          <w:rPrChange w:id="40" w:author="CST_SITEMANAGER@TXDOT.GOV" w:date="2018-11-01T08:22:00Z">
            <w:rPr>
              <w:noProof/>
              <w:sz w:val="16"/>
              <w:szCs w:val="16"/>
            </w:rPr>
          </w:rPrChange>
        </w:rPr>
        <w:t>upport</w:t>
      </w:r>
      <w:r w:rsidRPr="00293A91">
        <w:rPr>
          <w:sz w:val="16"/>
          <w:szCs w:val="16"/>
        </w:rPr>
        <w:tab/>
      </w:r>
      <w:ins w:id="41" w:author="CST_SITEMANAGER@TXDOT.GOV" w:date="2018-11-01T08:22:00Z">
        <w:r w:rsidR="00494F06" w:rsidRPr="00494F06">
          <w:rPr>
            <w:noProof/>
            <w:sz w:val="16"/>
            <w:szCs w:val="16"/>
          </w:rPr>
          <w:t>512-832-7344</w:t>
        </w:r>
      </w:ins>
      <w:del w:id="42" w:author="CST_SITEMANAGER@TXDOT.GOV" w:date="2018-11-01T08:22:00Z">
        <w:r w:rsidRPr="002364B7" w:rsidDel="00494F06">
          <w:rPr>
            <w:noProof/>
            <w:sz w:val="16"/>
            <w:szCs w:val="16"/>
          </w:rPr>
          <w:delText>512-506-5847</w:delText>
        </w:r>
      </w:del>
      <w:r w:rsidRPr="00293A91">
        <w:rPr>
          <w:sz w:val="16"/>
          <w:szCs w:val="16"/>
        </w:rPr>
        <w:tab/>
      </w:r>
      <w:ins w:id="43" w:author="CST_SITEMANAGER@TXDOT.GOV" w:date="2018-11-01T08:22:00Z">
        <w:r w:rsidR="00494F06" w:rsidRPr="00494F06">
          <w:rPr>
            <w:noProof/>
            <w:sz w:val="16"/>
            <w:szCs w:val="16"/>
          </w:rPr>
          <w:t>512-832-7287</w:t>
        </w:r>
      </w:ins>
      <w:del w:id="44" w:author="CST_SITEMANAGER@TXDOT.GOV" w:date="2018-11-01T08:22:00Z">
        <w:r w:rsidRPr="002364B7" w:rsidDel="00494F06">
          <w:rPr>
            <w:noProof/>
            <w:sz w:val="16"/>
            <w:szCs w:val="16"/>
          </w:rPr>
          <w:delText>512-506-5983</w:delText>
        </w:r>
      </w:del>
      <w:r w:rsidRPr="00293A91">
        <w:rPr>
          <w:sz w:val="16"/>
          <w:szCs w:val="16"/>
        </w:rPr>
        <w:tab/>
      </w:r>
      <w:del w:id="45" w:author="CST_SITEMANAGER@TXDOT.GOV" w:date="2018-11-01T08:21:00Z">
        <w:r w:rsidRPr="002364B7" w:rsidDel="00494F06">
          <w:rPr>
            <w:noProof/>
            <w:sz w:val="16"/>
            <w:szCs w:val="16"/>
          </w:rPr>
          <w:delText>512-506-5846</w:delText>
        </w:r>
      </w:del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Crack Sealers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512-506-5815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512-506-5818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512-506-5821</w:t>
      </w:r>
    </w:p>
    <w:p w:rsidR="00F4212C" w:rsidDel="00414A6D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del w:id="46" w:author="Jessie Ganucheau" w:date="2018-10-16T14:24:00Z"/>
          <w:sz w:val="16"/>
          <w:szCs w:val="16"/>
        </w:rPr>
      </w:pPr>
      <w:del w:id="47" w:author="Jessie Ganucheau" w:date="2018-10-16T14:24:00Z">
        <w:r w:rsidRPr="002364B7" w:rsidDel="00414A6D">
          <w:rPr>
            <w:noProof/>
            <w:sz w:val="16"/>
            <w:szCs w:val="16"/>
          </w:rPr>
          <w:delText>Critical Path Method (CPM) Scheduling</w:delText>
        </w:r>
        <w:r w:rsidRPr="00293A91" w:rsidDel="00414A6D">
          <w:rPr>
            <w:sz w:val="16"/>
            <w:szCs w:val="16"/>
          </w:rPr>
          <w:tab/>
        </w:r>
        <w:r w:rsidRPr="002364B7" w:rsidDel="00414A6D">
          <w:rPr>
            <w:noProof/>
            <w:sz w:val="16"/>
            <w:szCs w:val="16"/>
          </w:rPr>
          <w:delText>512-416-2451</w:delText>
        </w:r>
        <w:r w:rsidRPr="00293A91" w:rsidDel="00414A6D">
          <w:rPr>
            <w:sz w:val="16"/>
            <w:szCs w:val="16"/>
          </w:rPr>
          <w:tab/>
        </w:r>
        <w:r w:rsidRPr="002364B7" w:rsidDel="00414A6D">
          <w:rPr>
            <w:noProof/>
            <w:sz w:val="16"/>
            <w:szCs w:val="16"/>
          </w:rPr>
          <w:delText>512-416-2574</w:delText>
        </w:r>
        <w:r w:rsidRPr="00293A91" w:rsidDel="00414A6D">
          <w:rPr>
            <w:sz w:val="16"/>
            <w:szCs w:val="16"/>
          </w:rPr>
          <w:tab/>
        </w:r>
      </w:del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Crumb Rubber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512-506-5836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512-506-5821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Culverts, Precast Concrete Box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512-924-9152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512-944-4638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Curing Concrete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512-506-5892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512-506-5882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Cutback Asphalt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512-506-5818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512-506-5815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512-506-5821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De-icing Salt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512-506-5872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512-506-5821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Delineators and Posts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512-506-5893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512-506-5870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Density, Hot Mix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512-506-5836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512-506-5863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Design, Hot Mix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512-506-5836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512-506-5863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512-506-5831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Determination of Limestone in Aggregate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512-506-5872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512-506-5821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Diaframs, Steel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512-506-5926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512-506-5935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512-506-5923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Elastomeric Bridge Bearings (Inspection)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512-944-4638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512-506-5927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Elastomeric Bridge Bearings (Testing)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512-506-5872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512-506-5821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Elastomeric Concrete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512-506-5872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512-506-5821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Elastomeric Sealed Expansion Joints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512-506-5872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512-506-5821</w:t>
      </w:r>
    </w:p>
    <w:p w:rsidR="00F4212C" w:rsidDel="000878F3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del w:id="48" w:author="Jessie Ganucheau" w:date="2018-10-16T14:24:00Z"/>
          <w:sz w:val="16"/>
          <w:szCs w:val="16"/>
        </w:rPr>
      </w:pPr>
      <w:del w:id="49" w:author="Jessie Ganucheau" w:date="2018-10-16T14:24:00Z">
        <w:r w:rsidRPr="002364B7" w:rsidDel="000878F3">
          <w:rPr>
            <w:noProof/>
            <w:sz w:val="16"/>
            <w:szCs w:val="16"/>
          </w:rPr>
          <w:delText>Electronic Bidding System (EBS)</w:delText>
        </w:r>
        <w:r w:rsidRPr="00293A91" w:rsidDel="000878F3">
          <w:rPr>
            <w:sz w:val="16"/>
            <w:szCs w:val="16"/>
          </w:rPr>
          <w:tab/>
        </w:r>
        <w:r w:rsidRPr="002364B7" w:rsidDel="000878F3">
          <w:rPr>
            <w:noProof/>
            <w:sz w:val="16"/>
            <w:szCs w:val="16"/>
          </w:rPr>
          <w:delText>512-416-2508</w:delText>
        </w:r>
        <w:r w:rsidRPr="00293A91" w:rsidDel="000878F3">
          <w:rPr>
            <w:sz w:val="16"/>
            <w:szCs w:val="16"/>
          </w:rPr>
          <w:tab/>
        </w:r>
        <w:r w:rsidRPr="002364B7" w:rsidDel="000878F3">
          <w:rPr>
            <w:noProof/>
            <w:sz w:val="16"/>
            <w:szCs w:val="16"/>
          </w:rPr>
          <w:delText>512-416-2497</w:delText>
        </w:r>
        <w:r w:rsidRPr="00293A91" w:rsidDel="000878F3">
          <w:rPr>
            <w:sz w:val="16"/>
            <w:szCs w:val="16"/>
          </w:rPr>
          <w:tab/>
        </w:r>
        <w:r w:rsidRPr="002364B7" w:rsidDel="000878F3">
          <w:rPr>
            <w:noProof/>
            <w:sz w:val="16"/>
            <w:szCs w:val="16"/>
          </w:rPr>
          <w:delText>512-416-2491</w:delText>
        </w:r>
      </w:del>
    </w:p>
    <w:p w:rsidR="00F4212C" w:rsidDel="000878F3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del w:id="50" w:author="Jessie Ganucheau" w:date="2018-10-16T14:24:00Z"/>
          <w:sz w:val="16"/>
          <w:szCs w:val="16"/>
        </w:rPr>
      </w:pPr>
      <w:del w:id="51" w:author="Jessie Ganucheau" w:date="2018-10-16T14:24:00Z">
        <w:r w:rsidRPr="002364B7" w:rsidDel="000878F3">
          <w:rPr>
            <w:noProof/>
            <w:sz w:val="16"/>
            <w:szCs w:val="16"/>
          </w:rPr>
          <w:delText>Electronic Project Records System (EPRS)</w:delText>
        </w:r>
        <w:r w:rsidRPr="00293A91" w:rsidDel="000878F3">
          <w:rPr>
            <w:sz w:val="16"/>
            <w:szCs w:val="16"/>
          </w:rPr>
          <w:tab/>
        </w:r>
        <w:r w:rsidRPr="002364B7" w:rsidDel="000878F3">
          <w:rPr>
            <w:noProof/>
            <w:sz w:val="16"/>
            <w:szCs w:val="16"/>
          </w:rPr>
          <w:delText>512-416-2525</w:delText>
        </w:r>
        <w:r w:rsidRPr="00293A91" w:rsidDel="000878F3">
          <w:rPr>
            <w:sz w:val="16"/>
            <w:szCs w:val="16"/>
          </w:rPr>
          <w:tab/>
        </w:r>
        <w:r w:rsidRPr="002364B7" w:rsidDel="000878F3">
          <w:rPr>
            <w:noProof/>
            <w:sz w:val="16"/>
            <w:szCs w:val="16"/>
          </w:rPr>
          <w:delText>512-416-2541</w:delText>
        </w:r>
        <w:r w:rsidRPr="00293A91" w:rsidDel="000878F3">
          <w:rPr>
            <w:sz w:val="16"/>
            <w:szCs w:val="16"/>
          </w:rPr>
          <w:tab/>
        </w:r>
      </w:del>
    </w:p>
    <w:p w:rsidR="00F4212C" w:rsidDel="00494F06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del w:id="52" w:author="CST_SITEMANAGER@TXDOT.GOV" w:date="2018-11-01T08:22:00Z"/>
          <w:sz w:val="16"/>
          <w:szCs w:val="16"/>
        </w:rPr>
      </w:pPr>
      <w:del w:id="53" w:author="CST_SITEMANAGER@TXDOT.GOV" w:date="2018-11-01T08:22:00Z">
        <w:r w:rsidRPr="00F4260B" w:rsidDel="00494F06">
          <w:rPr>
            <w:noProof/>
            <w:sz w:val="16"/>
            <w:szCs w:val="16"/>
            <w:highlight w:val="magenta"/>
            <w:rPrChange w:id="54" w:author="Miles Garrison" w:date="2018-10-30T16:32:00Z">
              <w:rPr>
                <w:noProof/>
                <w:sz w:val="16"/>
                <w:szCs w:val="16"/>
              </w:rPr>
            </w:rPrChange>
          </w:rPr>
          <w:delText>ELSYM5 and BISAR Computer Programs</w:delText>
        </w:r>
        <w:r w:rsidRPr="00293A91" w:rsidDel="00494F06">
          <w:rPr>
            <w:sz w:val="16"/>
            <w:szCs w:val="16"/>
          </w:rPr>
          <w:tab/>
        </w:r>
        <w:r w:rsidRPr="002364B7" w:rsidDel="00494F06">
          <w:rPr>
            <w:noProof/>
            <w:sz w:val="16"/>
            <w:szCs w:val="16"/>
          </w:rPr>
          <w:delText>512-506-5983</w:delText>
        </w:r>
        <w:r w:rsidRPr="00293A91" w:rsidDel="00494F06">
          <w:rPr>
            <w:sz w:val="16"/>
            <w:szCs w:val="16"/>
          </w:rPr>
          <w:tab/>
        </w:r>
        <w:r w:rsidRPr="002364B7" w:rsidDel="00494F06">
          <w:rPr>
            <w:noProof/>
            <w:sz w:val="16"/>
            <w:szCs w:val="16"/>
          </w:rPr>
          <w:delText>512-506-5836</w:delText>
        </w:r>
        <w:r w:rsidRPr="00293A91" w:rsidDel="00494F06">
          <w:rPr>
            <w:sz w:val="16"/>
            <w:szCs w:val="16"/>
          </w:rPr>
          <w:tab/>
        </w:r>
      </w:del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lastRenderedPageBreak/>
        <w:t>Embankment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512-506-5901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512-506-5907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512-506-5919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Emulsified Asphalt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512-506-5818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512-506-5815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512-506-5821</w:t>
      </w:r>
    </w:p>
    <w:p w:rsidR="00F4212C" w:rsidDel="000878F3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del w:id="55" w:author="Jessie Ganucheau" w:date="2018-10-16T14:24:00Z"/>
          <w:sz w:val="16"/>
          <w:szCs w:val="16"/>
        </w:rPr>
      </w:pPr>
      <w:del w:id="56" w:author="Jessie Ganucheau" w:date="2018-10-16T14:24:00Z">
        <w:r w:rsidRPr="002364B7" w:rsidDel="000878F3">
          <w:rPr>
            <w:noProof/>
            <w:sz w:val="16"/>
            <w:szCs w:val="16"/>
          </w:rPr>
          <w:delText>Enhancement Projects</w:delText>
        </w:r>
        <w:r w:rsidRPr="00293A91" w:rsidDel="000878F3">
          <w:rPr>
            <w:sz w:val="16"/>
            <w:szCs w:val="16"/>
          </w:rPr>
          <w:tab/>
        </w:r>
        <w:r w:rsidRPr="002364B7" w:rsidDel="000878F3">
          <w:rPr>
            <w:noProof/>
            <w:sz w:val="16"/>
            <w:szCs w:val="16"/>
          </w:rPr>
          <w:delText>512-416-2455</w:delText>
        </w:r>
        <w:r w:rsidRPr="00293A91" w:rsidDel="000878F3">
          <w:rPr>
            <w:sz w:val="16"/>
            <w:szCs w:val="16"/>
          </w:rPr>
          <w:tab/>
        </w:r>
        <w:r w:rsidRPr="002364B7" w:rsidDel="000878F3">
          <w:rPr>
            <w:noProof/>
            <w:sz w:val="16"/>
            <w:szCs w:val="16"/>
          </w:rPr>
          <w:delText>512-416-2491</w:delText>
        </w:r>
        <w:r w:rsidRPr="00293A91" w:rsidDel="000878F3">
          <w:rPr>
            <w:sz w:val="16"/>
            <w:szCs w:val="16"/>
          </w:rPr>
          <w:tab/>
        </w:r>
      </w:del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Epoxy Coated Reinforcing Steel (Inspection)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512-944-4638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512-506-5927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Epoxy for Concrete &amp; Bridge Removal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512-506-5872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512-506-5821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Epoxy for Traffic Buttons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512-506-5872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512-506-5821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Epoxy for Waterproofing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512-506-5872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512-506-5821</w:t>
      </w:r>
    </w:p>
    <w:p w:rsidR="00F4212C" w:rsidDel="000878F3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del w:id="57" w:author="Jessie Ganucheau" w:date="2018-10-16T14:25:00Z"/>
          <w:sz w:val="16"/>
          <w:szCs w:val="16"/>
        </w:rPr>
      </w:pPr>
      <w:r w:rsidRPr="002364B7">
        <w:rPr>
          <w:noProof/>
          <w:sz w:val="16"/>
          <w:szCs w:val="16"/>
        </w:rPr>
        <w:t>Epoxy Powder Coating for Reinforcing Steel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512-506-5872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512-506-5821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del w:id="58" w:author="Jessie Ganucheau" w:date="2018-10-16T14:25:00Z">
        <w:r w:rsidRPr="002364B7" w:rsidDel="000878F3">
          <w:rPr>
            <w:noProof/>
            <w:sz w:val="16"/>
            <w:szCs w:val="16"/>
          </w:rPr>
          <w:delText>Estimates Manual</w:delText>
        </w:r>
        <w:r w:rsidRPr="00293A91" w:rsidDel="000878F3">
          <w:rPr>
            <w:sz w:val="16"/>
            <w:szCs w:val="16"/>
          </w:rPr>
          <w:tab/>
        </w:r>
        <w:r w:rsidRPr="002364B7" w:rsidDel="000878F3">
          <w:rPr>
            <w:noProof/>
            <w:sz w:val="16"/>
            <w:szCs w:val="16"/>
          </w:rPr>
          <w:delText>512-416-2541</w:delText>
        </w:r>
        <w:r w:rsidRPr="00293A91" w:rsidDel="000878F3">
          <w:rPr>
            <w:sz w:val="16"/>
            <w:szCs w:val="16"/>
          </w:rPr>
          <w:tab/>
        </w:r>
        <w:r w:rsidRPr="00293A91" w:rsidDel="000878F3">
          <w:rPr>
            <w:sz w:val="16"/>
            <w:szCs w:val="16"/>
          </w:rPr>
          <w:tab/>
        </w:r>
      </w:del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Evaporation Retardant: Qualificaiton and Testing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512-506-5858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512-506-5858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Expansion Joint Material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512-506-5815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512-506-5818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512-506-5821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Extraction Solvent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512-506-5872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512-506-5821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Extractions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512-506-5833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512-506-5841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Fabric Underseals, Waterproofing &amp; Woven Glass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512-506-5872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512-506-5821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16444E">
        <w:rPr>
          <w:noProof/>
          <w:sz w:val="16"/>
          <w:szCs w:val="16"/>
        </w:rPr>
        <w:t>Falling Weight Deflectometer Data Analysis</w:t>
      </w:r>
      <w:r w:rsidRPr="00293A91">
        <w:rPr>
          <w:sz w:val="16"/>
          <w:szCs w:val="16"/>
        </w:rPr>
        <w:tab/>
      </w:r>
      <w:ins w:id="59" w:author="CST_SITEMANAGER@TXDOT.GOV" w:date="2018-11-01T08:23:00Z">
        <w:r w:rsidR="00494F06" w:rsidRPr="00494F06">
          <w:rPr>
            <w:noProof/>
            <w:sz w:val="16"/>
            <w:szCs w:val="16"/>
          </w:rPr>
          <w:t>512-832-7304</w:t>
        </w:r>
      </w:ins>
      <w:del w:id="60" w:author="CST_SITEMANAGER@TXDOT.GOV" w:date="2018-11-01T08:23:00Z">
        <w:r w:rsidRPr="002364B7" w:rsidDel="00494F06">
          <w:rPr>
            <w:noProof/>
            <w:sz w:val="16"/>
            <w:szCs w:val="16"/>
          </w:rPr>
          <w:delText>512-506-5983</w:delText>
        </w:r>
      </w:del>
      <w:r w:rsidRPr="00293A91">
        <w:rPr>
          <w:sz w:val="16"/>
          <w:szCs w:val="16"/>
        </w:rPr>
        <w:tab/>
      </w:r>
      <w:ins w:id="61" w:author="CST_SITEMANAGER@TXDOT.GOV" w:date="2018-11-01T08:23:00Z">
        <w:r w:rsidR="00494F06" w:rsidRPr="00494F06">
          <w:rPr>
            <w:noProof/>
            <w:sz w:val="16"/>
            <w:szCs w:val="16"/>
          </w:rPr>
          <w:t>512-832-7287</w:t>
        </w:r>
      </w:ins>
      <w:del w:id="62" w:author="CST_SITEMANAGER@TXDOT.GOV" w:date="2018-11-01T08:23:00Z">
        <w:r w:rsidRPr="002364B7" w:rsidDel="00494F06">
          <w:rPr>
            <w:noProof/>
            <w:sz w:val="16"/>
            <w:szCs w:val="16"/>
          </w:rPr>
          <w:delText>512-506-5847</w:delText>
        </w:r>
      </w:del>
      <w:r w:rsidRPr="00293A91">
        <w:rPr>
          <w:sz w:val="16"/>
          <w:szCs w:val="16"/>
        </w:rPr>
        <w:tab/>
      </w:r>
      <w:del w:id="63" w:author="CST_SITEMANAGER@TXDOT.GOV" w:date="2018-11-01T08:22:00Z">
        <w:r w:rsidRPr="002364B7" w:rsidDel="00494F06">
          <w:rPr>
            <w:noProof/>
            <w:sz w:val="16"/>
            <w:szCs w:val="16"/>
          </w:rPr>
          <w:delText>512-506-5930</w:delText>
        </w:r>
      </w:del>
    </w:p>
    <w:p w:rsidR="00F4212C" w:rsidDel="000878F3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del w:id="64" w:author="Jessie Ganucheau" w:date="2018-10-16T14:25:00Z"/>
          <w:sz w:val="16"/>
          <w:szCs w:val="16"/>
        </w:rPr>
      </w:pPr>
      <w:del w:id="65" w:author="Jessie Ganucheau" w:date="2018-10-16T14:25:00Z">
        <w:r w:rsidRPr="002364B7" w:rsidDel="000878F3">
          <w:rPr>
            <w:noProof/>
            <w:sz w:val="16"/>
            <w:szCs w:val="16"/>
          </w:rPr>
          <w:delText>FHWA Liaison</w:delText>
        </w:r>
        <w:r w:rsidRPr="00293A91" w:rsidDel="000878F3">
          <w:rPr>
            <w:sz w:val="16"/>
            <w:szCs w:val="16"/>
          </w:rPr>
          <w:tab/>
        </w:r>
        <w:r w:rsidRPr="002364B7" w:rsidDel="000878F3">
          <w:rPr>
            <w:noProof/>
            <w:sz w:val="16"/>
            <w:szCs w:val="16"/>
          </w:rPr>
          <w:delText>512-416-2512</w:delText>
        </w:r>
        <w:r w:rsidRPr="00293A91" w:rsidDel="000878F3">
          <w:rPr>
            <w:sz w:val="16"/>
            <w:szCs w:val="16"/>
          </w:rPr>
          <w:tab/>
        </w:r>
        <w:r w:rsidRPr="00293A91" w:rsidDel="000878F3">
          <w:rPr>
            <w:sz w:val="16"/>
            <w:szCs w:val="16"/>
          </w:rPr>
          <w:tab/>
        </w:r>
      </w:del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Fibers for Concrete Qualificaiton and Testing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512-506-5921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512-506-5957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512-506-5858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Filter Fabric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512-506-5872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512-506-5821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Finger Joints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512-506-5922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512-506-5934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Flat Surface Reflective Sheeting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512-506-5893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512-506-5870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Flexible Base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512-506-5919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512-506-5907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512-506-5901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Flexible Base - Cement Treatment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512-506-5901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512-506-5919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512-506-5907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Flexible Base - Grade &amp; Type Selection Guide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512-506-5901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512-506-5907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512-506-5919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Flexible Base - Recycled Concrete Aggregate (RCA)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512-506-5907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512-506-5919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512-506-5901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Flexible Base - Research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512-506-5901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512-506-5907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512-506-5919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Flexible Base - Specifications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512-506-5907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512-506-5919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512-506-5902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Flexible Base - Test Methods &amp; Procedures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512-506-5919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512-506-5907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512-506-5857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Flexible Base - Test Results &amp; Test Reports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512-506-5878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512-506-5919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512-506-5857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Flexible Base &amp; Soil - Asphalt, Emulsion, Foamed-Asphalt Treatment (Road-Mixed)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512-506-5907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512-506-5919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512-506-5902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Flexible Base &amp; Soil - Cement, Lime &amp; Lime-Fly Ash Treatment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512-506-5901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512-506-5907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512-506-5919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Flexible Base &amp; Soil - Chemical &amp; Non-Traditional Additives &amp; Stabilizers Treatment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512-506-5901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512-506-5907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512-506-5919</w:t>
      </w:r>
    </w:p>
    <w:p w:rsidR="00F4212C" w:rsidRDefault="00494F06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ins w:id="66" w:author="CST_SITEMANAGER@TXDOT.GOV" w:date="2018-11-01T08:24:00Z">
        <w:r w:rsidRPr="00494F06">
          <w:rPr>
            <w:noProof/>
            <w:sz w:val="16"/>
            <w:szCs w:val="16"/>
          </w:rPr>
          <w:lastRenderedPageBreak/>
          <w:t>F</w:t>
        </w:r>
        <w:r>
          <w:rPr>
            <w:noProof/>
            <w:sz w:val="16"/>
            <w:szCs w:val="16"/>
          </w:rPr>
          <w:t>orensic</w:t>
        </w:r>
        <w:r w:rsidRPr="00494F06">
          <w:rPr>
            <w:noProof/>
            <w:sz w:val="16"/>
            <w:szCs w:val="16"/>
          </w:rPr>
          <w:t xml:space="preserve"> </w:t>
        </w:r>
        <w:r>
          <w:rPr>
            <w:noProof/>
            <w:sz w:val="16"/>
            <w:szCs w:val="16"/>
          </w:rPr>
          <w:t xml:space="preserve"> </w:t>
        </w:r>
        <w:r w:rsidRPr="00494F06">
          <w:rPr>
            <w:noProof/>
            <w:sz w:val="16"/>
            <w:szCs w:val="16"/>
          </w:rPr>
          <w:t>P</w:t>
        </w:r>
        <w:r>
          <w:rPr>
            <w:noProof/>
            <w:sz w:val="16"/>
            <w:szCs w:val="16"/>
          </w:rPr>
          <w:t>avement</w:t>
        </w:r>
        <w:r w:rsidRPr="00494F06">
          <w:rPr>
            <w:noProof/>
            <w:sz w:val="16"/>
            <w:szCs w:val="16"/>
          </w:rPr>
          <w:t xml:space="preserve"> F</w:t>
        </w:r>
        <w:r>
          <w:rPr>
            <w:noProof/>
            <w:sz w:val="16"/>
            <w:szCs w:val="16"/>
          </w:rPr>
          <w:t>ield</w:t>
        </w:r>
        <w:r w:rsidRPr="00494F06">
          <w:rPr>
            <w:noProof/>
            <w:sz w:val="16"/>
            <w:szCs w:val="16"/>
          </w:rPr>
          <w:t xml:space="preserve"> I</w:t>
        </w:r>
        <w:r>
          <w:rPr>
            <w:noProof/>
            <w:sz w:val="16"/>
            <w:szCs w:val="16"/>
          </w:rPr>
          <w:t>nvestigations</w:t>
        </w:r>
      </w:ins>
      <w:del w:id="67" w:author="CST_SITEMANAGER@TXDOT.GOV" w:date="2018-11-01T08:24:00Z">
        <w:r w:rsidR="00F4212C" w:rsidRPr="00F4260B" w:rsidDel="00494F06">
          <w:rPr>
            <w:noProof/>
            <w:sz w:val="16"/>
            <w:szCs w:val="16"/>
            <w:highlight w:val="magenta"/>
            <w:rPrChange w:id="68" w:author="Miles Garrison" w:date="2018-10-30T16:33:00Z">
              <w:rPr>
                <w:noProof/>
                <w:sz w:val="16"/>
                <w:szCs w:val="16"/>
              </w:rPr>
            </w:rPrChange>
          </w:rPr>
          <w:delText>Flexible Base &amp; Soil - Forensic &amp; Pavement Distress Investigations</w:delText>
        </w:r>
      </w:del>
      <w:r w:rsidR="00F4212C" w:rsidRPr="00293A91">
        <w:rPr>
          <w:sz w:val="16"/>
          <w:szCs w:val="16"/>
        </w:rPr>
        <w:tab/>
      </w:r>
      <w:ins w:id="69" w:author="CST_SITEMANAGER@TXDOT.GOV" w:date="2018-11-01T08:25:00Z">
        <w:r w:rsidRPr="00494F06">
          <w:rPr>
            <w:noProof/>
            <w:sz w:val="16"/>
            <w:szCs w:val="16"/>
          </w:rPr>
          <w:t>512-832-7304</w:t>
        </w:r>
      </w:ins>
      <w:del w:id="70" w:author="CST_SITEMANAGER@TXDOT.GOV" w:date="2018-11-01T08:25:00Z">
        <w:r w:rsidR="00F4212C" w:rsidRPr="002364B7" w:rsidDel="00494F06">
          <w:rPr>
            <w:noProof/>
            <w:sz w:val="16"/>
            <w:szCs w:val="16"/>
          </w:rPr>
          <w:delText>512-506-5901</w:delText>
        </w:r>
      </w:del>
      <w:r w:rsidR="00F4212C" w:rsidRPr="00293A91">
        <w:rPr>
          <w:sz w:val="16"/>
          <w:szCs w:val="16"/>
        </w:rPr>
        <w:tab/>
      </w:r>
      <w:ins w:id="71" w:author="CST_SITEMANAGER@TXDOT.GOV" w:date="2018-11-01T08:25:00Z">
        <w:r w:rsidRPr="00494F06">
          <w:rPr>
            <w:noProof/>
            <w:sz w:val="16"/>
            <w:szCs w:val="16"/>
          </w:rPr>
          <w:t>512-832-7021</w:t>
        </w:r>
      </w:ins>
      <w:del w:id="72" w:author="CST_SITEMANAGER@TXDOT.GOV" w:date="2018-11-01T08:25:00Z">
        <w:r w:rsidR="00F4212C" w:rsidRPr="002364B7" w:rsidDel="00494F06">
          <w:rPr>
            <w:noProof/>
            <w:sz w:val="16"/>
            <w:szCs w:val="16"/>
          </w:rPr>
          <w:delText>512-506-5907</w:delText>
        </w:r>
      </w:del>
      <w:r w:rsidR="00F4212C" w:rsidRPr="00293A91">
        <w:rPr>
          <w:sz w:val="16"/>
          <w:szCs w:val="16"/>
        </w:rPr>
        <w:tab/>
      </w:r>
      <w:del w:id="73" w:author="CST_SITEMANAGER@TXDOT.GOV" w:date="2018-11-01T08:25:00Z">
        <w:r w:rsidR="00F4212C" w:rsidRPr="002364B7" w:rsidDel="00494F06">
          <w:rPr>
            <w:noProof/>
            <w:sz w:val="16"/>
            <w:szCs w:val="16"/>
          </w:rPr>
          <w:delText>512-506-5919</w:delText>
        </w:r>
      </w:del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Flexible Base &amp; Soil - Guidelines for Modification, Stabilization, and Treatment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512-506-5901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512-506-5907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512-506-5919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Flexible Base &amp; Soil - Soil Compactor Analyzer (SCA)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512-506-5919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512-506-5907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512-506-5857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Flexible Delineator Posts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512-506-5893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512-506-5870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16444E">
        <w:rPr>
          <w:noProof/>
          <w:sz w:val="16"/>
          <w:szCs w:val="16"/>
        </w:rPr>
        <w:t>Flexible Pavement Design</w:t>
      </w:r>
      <w:r w:rsidRPr="00293A91">
        <w:rPr>
          <w:sz w:val="16"/>
          <w:szCs w:val="16"/>
        </w:rPr>
        <w:tab/>
      </w:r>
      <w:ins w:id="74" w:author="CST_SITEMANAGER@TXDOT.GOV" w:date="2018-11-01T08:25:00Z">
        <w:r w:rsidR="00494F06" w:rsidRPr="00494F06">
          <w:rPr>
            <w:noProof/>
            <w:sz w:val="16"/>
            <w:szCs w:val="16"/>
          </w:rPr>
          <w:t>512-832-7304</w:t>
        </w:r>
      </w:ins>
      <w:del w:id="75" w:author="CST_SITEMANAGER@TXDOT.GOV" w:date="2018-11-01T08:25:00Z">
        <w:r w:rsidRPr="002364B7" w:rsidDel="00494F06">
          <w:rPr>
            <w:noProof/>
            <w:sz w:val="16"/>
            <w:szCs w:val="16"/>
          </w:rPr>
          <w:delText>512-506-5847</w:delText>
        </w:r>
      </w:del>
      <w:r w:rsidRPr="00293A91">
        <w:rPr>
          <w:sz w:val="16"/>
          <w:szCs w:val="16"/>
        </w:rPr>
        <w:tab/>
      </w:r>
      <w:ins w:id="76" w:author="CST_SITEMANAGER@TXDOT.GOV" w:date="2018-11-01T08:25:00Z">
        <w:r w:rsidR="00494F06" w:rsidRPr="00494F06">
          <w:rPr>
            <w:noProof/>
            <w:sz w:val="16"/>
            <w:szCs w:val="16"/>
          </w:rPr>
          <w:t>512-832-7021</w:t>
        </w:r>
      </w:ins>
      <w:del w:id="77" w:author="CST_SITEMANAGER@TXDOT.GOV" w:date="2018-11-01T08:25:00Z">
        <w:r w:rsidRPr="002364B7" w:rsidDel="00494F06">
          <w:rPr>
            <w:noProof/>
            <w:sz w:val="16"/>
            <w:szCs w:val="16"/>
          </w:rPr>
          <w:delText>512-506-5983</w:delText>
        </w:r>
      </w:del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16444E">
        <w:rPr>
          <w:noProof/>
          <w:sz w:val="16"/>
          <w:szCs w:val="16"/>
        </w:rPr>
        <w:t>Flexible Pavement Design System (FPS-21 &amp; FPS-19)</w:t>
      </w:r>
      <w:r w:rsidRPr="00293A91">
        <w:rPr>
          <w:sz w:val="16"/>
          <w:szCs w:val="16"/>
        </w:rPr>
        <w:tab/>
      </w:r>
      <w:ins w:id="78" w:author="CST_SITEMANAGER@TXDOT.GOV" w:date="2018-11-01T08:26:00Z">
        <w:r w:rsidR="00494F06" w:rsidRPr="00494F06">
          <w:rPr>
            <w:noProof/>
            <w:sz w:val="16"/>
            <w:szCs w:val="16"/>
          </w:rPr>
          <w:t>512-832-7304</w:t>
        </w:r>
      </w:ins>
      <w:del w:id="79" w:author="CST_SITEMANAGER@TXDOT.GOV" w:date="2018-11-01T08:26:00Z">
        <w:r w:rsidRPr="002364B7" w:rsidDel="00494F06">
          <w:rPr>
            <w:noProof/>
            <w:sz w:val="16"/>
            <w:szCs w:val="16"/>
          </w:rPr>
          <w:delText>512-506-5847</w:delText>
        </w:r>
      </w:del>
      <w:r w:rsidRPr="00293A91">
        <w:rPr>
          <w:sz w:val="16"/>
          <w:szCs w:val="16"/>
        </w:rPr>
        <w:tab/>
      </w:r>
      <w:ins w:id="80" w:author="CST_SITEMANAGER@TXDOT.GOV" w:date="2018-11-01T08:27:00Z">
        <w:r w:rsidR="00494F06" w:rsidRPr="00494F06">
          <w:rPr>
            <w:noProof/>
            <w:sz w:val="16"/>
            <w:szCs w:val="16"/>
          </w:rPr>
          <w:t>512-832-7287</w:t>
        </w:r>
      </w:ins>
      <w:del w:id="81" w:author="CST_SITEMANAGER@TXDOT.GOV" w:date="2018-11-01T08:27:00Z">
        <w:r w:rsidRPr="002364B7" w:rsidDel="00494F06">
          <w:rPr>
            <w:noProof/>
            <w:sz w:val="16"/>
            <w:szCs w:val="16"/>
          </w:rPr>
          <w:delText>512-506-5983</w:delText>
        </w:r>
      </w:del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16444E">
        <w:rPr>
          <w:noProof/>
          <w:sz w:val="16"/>
          <w:szCs w:val="16"/>
        </w:rPr>
        <w:t>Flexible Pavement Rehabilitation Training Class</w:t>
      </w:r>
      <w:r w:rsidRPr="00293A91">
        <w:rPr>
          <w:sz w:val="16"/>
          <w:szCs w:val="16"/>
        </w:rPr>
        <w:tab/>
      </w:r>
      <w:ins w:id="82" w:author="CST_SITEMANAGER@TXDOT.GOV" w:date="2018-11-01T08:26:00Z">
        <w:r w:rsidR="00494F06" w:rsidRPr="00494F06">
          <w:rPr>
            <w:noProof/>
            <w:sz w:val="16"/>
            <w:szCs w:val="16"/>
          </w:rPr>
          <w:t>512-832-7304</w:t>
        </w:r>
      </w:ins>
      <w:del w:id="83" w:author="CST_SITEMANAGER@TXDOT.GOV" w:date="2018-11-01T08:26:00Z">
        <w:r w:rsidRPr="002364B7" w:rsidDel="00494F06">
          <w:rPr>
            <w:noProof/>
            <w:sz w:val="16"/>
            <w:szCs w:val="16"/>
          </w:rPr>
          <w:delText>512-506-5847</w:delText>
        </w:r>
      </w:del>
      <w:r w:rsidRPr="00293A91">
        <w:rPr>
          <w:sz w:val="16"/>
          <w:szCs w:val="16"/>
        </w:rPr>
        <w:tab/>
      </w:r>
      <w:ins w:id="84" w:author="CST_SITEMANAGER@TXDOT.GOV" w:date="2018-11-01T08:27:00Z">
        <w:r w:rsidR="00494F06" w:rsidRPr="00494F06">
          <w:rPr>
            <w:noProof/>
            <w:sz w:val="16"/>
            <w:szCs w:val="16"/>
          </w:rPr>
          <w:t>512-832-7344</w:t>
        </w:r>
      </w:ins>
      <w:del w:id="85" w:author="CST_SITEMANAGER@TXDOT.GOV" w:date="2018-11-01T08:27:00Z">
        <w:r w:rsidRPr="002364B7" w:rsidDel="00494F06">
          <w:rPr>
            <w:noProof/>
            <w:sz w:val="16"/>
            <w:szCs w:val="16"/>
          </w:rPr>
          <w:delText>512-506-5983</w:delText>
        </w:r>
      </w:del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Flexible Pavements Construction &amp; Specifications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512-506-5836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512-506-5863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Flexible Roll-up Reflective Signs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512-506-5893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512-506-5870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Fly Ash: Qualification and Testing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512-506-5858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512-506-5855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Galvanized Coating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512-506-5872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512-506-5821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Galvanizing (Inspection)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512-506-5927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512-506-5922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Geogrid for Base Reinforcement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512-506-5872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512-506-5821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Geology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512-506-5910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512-506-5903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512-506-5837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Geo-membrane for Vertical Moisture Barrier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512-506-5872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512-506-5821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Geotechnical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512-506-5901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512-506-5907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512-506-5919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Geotechnical - Research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512-506-5901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512-506-5907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512-506-5920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Geotechnical - Treatment, Stabilization, &amp; Modification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512-506-5901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512-506-5907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512-506-5921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Girders, Precast/Prestressed Concrete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512-506-5926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512-506-5935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Girders, Steel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512-506-5926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512-506-5935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512-506-5923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Glass Traffic Beads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512-506-5893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512-506-5870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Grader Blade Testing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512-506-5921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512-506-5858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16444E">
        <w:rPr>
          <w:noProof/>
          <w:sz w:val="16"/>
          <w:szCs w:val="16"/>
        </w:rPr>
        <w:t>Ground Penetrating Radar Data Analysis</w:t>
      </w:r>
      <w:r w:rsidRPr="00293A91">
        <w:rPr>
          <w:sz w:val="16"/>
          <w:szCs w:val="16"/>
        </w:rPr>
        <w:tab/>
      </w:r>
      <w:ins w:id="86" w:author="CST_SITEMANAGER@TXDOT.GOV" w:date="2018-11-01T08:26:00Z">
        <w:r w:rsidR="00494F06" w:rsidRPr="00494F06">
          <w:rPr>
            <w:noProof/>
            <w:sz w:val="16"/>
            <w:szCs w:val="16"/>
          </w:rPr>
          <w:t>512-832-7304</w:t>
        </w:r>
      </w:ins>
      <w:del w:id="87" w:author="CST_SITEMANAGER@TXDOT.GOV" w:date="2018-11-01T08:26:00Z">
        <w:r w:rsidRPr="002364B7" w:rsidDel="00494F06">
          <w:rPr>
            <w:noProof/>
            <w:sz w:val="16"/>
            <w:szCs w:val="16"/>
          </w:rPr>
          <w:delText>512-506-5983</w:delText>
        </w:r>
      </w:del>
      <w:r w:rsidRPr="00293A91">
        <w:rPr>
          <w:sz w:val="16"/>
          <w:szCs w:val="16"/>
        </w:rPr>
        <w:tab/>
      </w:r>
      <w:ins w:id="88" w:author="CST_SITEMANAGER@TXDOT.GOV" w:date="2018-11-01T08:26:00Z">
        <w:r w:rsidR="00494F06" w:rsidRPr="00494F06">
          <w:rPr>
            <w:noProof/>
            <w:sz w:val="16"/>
            <w:szCs w:val="16"/>
          </w:rPr>
          <w:t>512-832-7021</w:t>
        </w:r>
      </w:ins>
      <w:del w:id="89" w:author="CST_SITEMANAGER@TXDOT.GOV" w:date="2018-11-01T08:26:00Z">
        <w:r w:rsidRPr="002364B7" w:rsidDel="00494F06">
          <w:rPr>
            <w:noProof/>
            <w:sz w:val="16"/>
            <w:szCs w:val="16"/>
          </w:rPr>
          <w:delText>512-506-5847</w:delText>
        </w:r>
      </w:del>
      <w:r w:rsidRPr="00293A91">
        <w:rPr>
          <w:sz w:val="16"/>
          <w:szCs w:val="16"/>
        </w:rPr>
        <w:tab/>
      </w:r>
      <w:del w:id="90" w:author="CST_SITEMANAGER@TXDOT.GOV" w:date="2018-11-01T08:26:00Z">
        <w:r w:rsidRPr="002364B7" w:rsidDel="00494F06">
          <w:rPr>
            <w:noProof/>
            <w:sz w:val="16"/>
            <w:szCs w:val="16"/>
          </w:rPr>
          <w:delText>512-506-5930</w:delText>
        </w:r>
      </w:del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Grouts for Post-Tensioning Qualification and Testing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512-506-5921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512-506-5957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512-506-5858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Hamburg Testing &amp; Results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512-506-5833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512-506-5841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Hamburg Wheel Test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512-506-5836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512-506-5841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Hazardous Materials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512-506-5872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512-506-5821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High Corrosion Environment Structural Paints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512-506-5883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512-506-5882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High Mast Illumination Poles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512-506-5927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512-506-5934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lastRenderedPageBreak/>
        <w:t>High Mast Illumination Ring Assemblies (Inspection)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512-506-5927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512-506-5934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High Strength Fastener Testing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512-506-5921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512-506-5858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Highway Sign Lighting Fixtures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512-416-3121</w:t>
      </w:r>
      <w:r w:rsidRPr="00293A91">
        <w:rPr>
          <w:sz w:val="16"/>
          <w:szCs w:val="16"/>
        </w:rPr>
        <w:tab/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Hot Mix Asphaltic Concrete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512-506-5836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512-506-5863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Hot Mix Certification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512-506-5841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512-506-5833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Hot Mix Density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512-506-5833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512-506-5841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Hveem Stability &amp; Results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512-506-5833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512-506-5841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I2MS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512-506-5821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512-506-5816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Illumination Poles &amp; Structures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512-506-5927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512-506-5934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Infrared (IR) Guns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512-506-5973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512-506-5985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512-506-5821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Inks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512-506-5893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512-506-5870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Inlets, Precast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512-944-4638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512-924-9152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Inspection, Non-TxDOT Entities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512-506-5929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512-506-5920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Instrumentaiton Equipment (ICP, TGA, XRF, XRD, IC, LC, GC)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512-506-5855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512-506-5858</w:t>
      </w:r>
      <w:r w:rsidRPr="00293A91">
        <w:rPr>
          <w:sz w:val="16"/>
          <w:szCs w:val="16"/>
        </w:rPr>
        <w:tab/>
      </w:r>
    </w:p>
    <w:p w:rsidR="00F4212C" w:rsidDel="000878F3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del w:id="91" w:author="Jessie Ganucheau" w:date="2018-10-16T14:25:00Z"/>
          <w:sz w:val="16"/>
          <w:szCs w:val="16"/>
        </w:rPr>
      </w:pPr>
      <w:del w:id="92" w:author="Jessie Ganucheau" w:date="2018-10-16T14:25:00Z">
        <w:r w:rsidRPr="002364B7" w:rsidDel="000878F3">
          <w:rPr>
            <w:noProof/>
            <w:sz w:val="16"/>
            <w:szCs w:val="16"/>
          </w:rPr>
          <w:delText>Integrated Contractor Exchange (iCX)</w:delText>
        </w:r>
        <w:r w:rsidRPr="00293A91" w:rsidDel="000878F3">
          <w:rPr>
            <w:sz w:val="16"/>
            <w:szCs w:val="16"/>
          </w:rPr>
          <w:tab/>
        </w:r>
        <w:r w:rsidRPr="002364B7" w:rsidDel="000878F3">
          <w:rPr>
            <w:noProof/>
            <w:sz w:val="16"/>
            <w:szCs w:val="16"/>
          </w:rPr>
          <w:delText>512-416-2508</w:delText>
        </w:r>
        <w:r w:rsidRPr="00293A91" w:rsidDel="000878F3">
          <w:rPr>
            <w:sz w:val="16"/>
            <w:szCs w:val="16"/>
          </w:rPr>
          <w:tab/>
        </w:r>
        <w:r w:rsidRPr="002364B7" w:rsidDel="000878F3">
          <w:rPr>
            <w:noProof/>
            <w:sz w:val="16"/>
            <w:szCs w:val="16"/>
          </w:rPr>
          <w:delText>512-416-2497</w:delText>
        </w:r>
        <w:r w:rsidRPr="00293A91" w:rsidDel="000878F3">
          <w:rPr>
            <w:sz w:val="16"/>
            <w:szCs w:val="16"/>
          </w:rPr>
          <w:tab/>
        </w:r>
        <w:r w:rsidRPr="002364B7" w:rsidDel="000878F3">
          <w:rPr>
            <w:noProof/>
            <w:sz w:val="16"/>
            <w:szCs w:val="16"/>
          </w:rPr>
          <w:delText>512-416-2491</w:delText>
        </w:r>
      </w:del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Internally Illuminated Street Sign Panels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512-506-5125</w:t>
      </w:r>
      <w:r w:rsidRPr="00293A91">
        <w:rPr>
          <w:sz w:val="16"/>
          <w:szCs w:val="16"/>
        </w:rPr>
        <w:tab/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Inventory, Equipment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512-506-5958</w:t>
      </w:r>
      <w:r w:rsidRPr="00293A91">
        <w:rPr>
          <w:sz w:val="16"/>
          <w:szCs w:val="16"/>
        </w:rPr>
        <w:tab/>
      </w:r>
      <w:del w:id="93" w:author="Jessie Ganucheau" w:date="2018-10-16T16:23:00Z">
        <w:r w:rsidRPr="002364B7" w:rsidDel="009E2132">
          <w:rPr>
            <w:noProof/>
            <w:sz w:val="16"/>
            <w:szCs w:val="16"/>
          </w:rPr>
          <w:delText>512-416-2583</w:delText>
        </w:r>
      </w:del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Invoices, Purchasing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512-506-5958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512-506-5966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512-506-5965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Jiggle Bar Tiles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512-506-5893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512-506-5870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Joint Sealers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512-506-5815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512-506-5818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512-506-5821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Joint Seals, Preformed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512-506-5872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512-506-5821</w:t>
      </w:r>
    </w:p>
    <w:p w:rsidR="00F4212C" w:rsidDel="000878F3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del w:id="94" w:author="Jessie Ganucheau" w:date="2018-10-16T14:25:00Z"/>
          <w:sz w:val="16"/>
          <w:szCs w:val="16"/>
        </w:rPr>
      </w:pPr>
      <w:del w:id="95" w:author="Jessie Ganucheau" w:date="2018-10-16T14:25:00Z">
        <w:r w:rsidRPr="002364B7" w:rsidDel="000878F3">
          <w:rPr>
            <w:noProof/>
            <w:sz w:val="16"/>
            <w:szCs w:val="16"/>
          </w:rPr>
          <w:delText>Labor Compliance/Wage Request/Survey Questions</w:delText>
        </w:r>
        <w:r w:rsidRPr="00293A91" w:rsidDel="000878F3">
          <w:rPr>
            <w:sz w:val="16"/>
            <w:szCs w:val="16"/>
          </w:rPr>
          <w:tab/>
        </w:r>
        <w:r w:rsidRPr="002364B7" w:rsidDel="000878F3">
          <w:rPr>
            <w:noProof/>
            <w:sz w:val="16"/>
            <w:szCs w:val="16"/>
          </w:rPr>
          <w:delText>512-416-2428</w:delText>
        </w:r>
        <w:r w:rsidRPr="00293A91" w:rsidDel="000878F3">
          <w:rPr>
            <w:sz w:val="16"/>
            <w:szCs w:val="16"/>
          </w:rPr>
          <w:tab/>
        </w:r>
        <w:r w:rsidRPr="002364B7" w:rsidDel="000878F3">
          <w:rPr>
            <w:noProof/>
            <w:sz w:val="16"/>
            <w:szCs w:val="16"/>
          </w:rPr>
          <w:delText>512-416-2512</w:delText>
        </w:r>
        <w:r w:rsidRPr="00293A91" w:rsidDel="000878F3">
          <w:rPr>
            <w:sz w:val="16"/>
            <w:szCs w:val="16"/>
          </w:rPr>
          <w:tab/>
        </w:r>
      </w:del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Laboratory Accreditation, Commercial and State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512-506-5802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512-506-5816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Laboratory Equipment Calibration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512-506-5985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512-506-5973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512-506-5821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Laminated Bridge Bearings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512-506-5872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512-506-5821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Laminated Bridge Bearings (Testing)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512-506-5872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512-506-5821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Landscape Paver Testing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512-506-5921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512-506-5860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Lane Line Markers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512-506-5893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512-506-5870</w:t>
      </w:r>
      <w:r w:rsidRPr="00293A91">
        <w:rPr>
          <w:sz w:val="16"/>
          <w:szCs w:val="16"/>
        </w:rPr>
        <w:tab/>
      </w:r>
    </w:p>
    <w:p w:rsidR="00F4212C" w:rsidDel="00CB2D5A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del w:id="96" w:author="Jessie Ganucheau" w:date="2018-10-16T14:25:00Z"/>
          <w:sz w:val="16"/>
          <w:szCs w:val="16"/>
        </w:rPr>
      </w:pPr>
      <w:del w:id="97" w:author="Jessie Ganucheau" w:date="2018-10-16T14:25:00Z">
        <w:r w:rsidRPr="002364B7" w:rsidDel="00CB2D5A">
          <w:rPr>
            <w:noProof/>
            <w:sz w:val="16"/>
            <w:szCs w:val="16"/>
          </w:rPr>
          <w:delText>LCPTracker</w:delText>
        </w:r>
        <w:r w:rsidRPr="00293A91" w:rsidDel="00CB2D5A">
          <w:rPr>
            <w:sz w:val="16"/>
            <w:szCs w:val="16"/>
          </w:rPr>
          <w:tab/>
        </w:r>
        <w:r w:rsidRPr="002364B7" w:rsidDel="00CB2D5A">
          <w:rPr>
            <w:noProof/>
            <w:sz w:val="16"/>
            <w:szCs w:val="16"/>
          </w:rPr>
          <w:delText>512-416-2525</w:delText>
        </w:r>
        <w:r w:rsidRPr="00293A91" w:rsidDel="00CB2D5A">
          <w:rPr>
            <w:sz w:val="16"/>
            <w:szCs w:val="16"/>
          </w:rPr>
          <w:tab/>
        </w:r>
        <w:r w:rsidRPr="00293A91" w:rsidDel="00CB2D5A">
          <w:rPr>
            <w:sz w:val="16"/>
            <w:szCs w:val="16"/>
          </w:rPr>
          <w:tab/>
        </w:r>
      </w:del>
    </w:p>
    <w:p w:rsidR="00F4212C" w:rsidDel="00CB2D5A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del w:id="98" w:author="Jessie Ganucheau" w:date="2018-10-16T14:25:00Z"/>
          <w:sz w:val="16"/>
          <w:szCs w:val="16"/>
        </w:rPr>
      </w:pPr>
      <w:del w:id="99" w:author="Jessie Ganucheau" w:date="2018-10-16T14:25:00Z">
        <w:r w:rsidRPr="002364B7" w:rsidDel="00CB2D5A">
          <w:rPr>
            <w:noProof/>
            <w:sz w:val="16"/>
            <w:szCs w:val="16"/>
          </w:rPr>
          <w:delText>Letting Schedule</w:delText>
        </w:r>
        <w:r w:rsidRPr="00293A91" w:rsidDel="00CB2D5A">
          <w:rPr>
            <w:sz w:val="16"/>
            <w:szCs w:val="16"/>
          </w:rPr>
          <w:tab/>
        </w:r>
        <w:r w:rsidRPr="002364B7" w:rsidDel="00CB2D5A">
          <w:rPr>
            <w:noProof/>
            <w:sz w:val="16"/>
            <w:szCs w:val="16"/>
          </w:rPr>
          <w:delText>512-416-2438</w:delText>
        </w:r>
        <w:r w:rsidRPr="00293A91" w:rsidDel="00CB2D5A">
          <w:rPr>
            <w:sz w:val="16"/>
            <w:szCs w:val="16"/>
          </w:rPr>
          <w:tab/>
        </w:r>
        <w:r w:rsidRPr="002364B7" w:rsidDel="00CB2D5A">
          <w:rPr>
            <w:noProof/>
            <w:sz w:val="16"/>
            <w:szCs w:val="16"/>
          </w:rPr>
          <w:delText>512-416-2491</w:delText>
        </w:r>
        <w:r w:rsidRPr="00293A91" w:rsidDel="00CB2D5A">
          <w:rPr>
            <w:sz w:val="16"/>
            <w:szCs w:val="16"/>
          </w:rPr>
          <w:tab/>
        </w:r>
      </w:del>
    </w:p>
    <w:p w:rsidR="00F4212C" w:rsidDel="00CB2D5A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del w:id="100" w:author="Jessie Ganucheau" w:date="2018-10-16T14:25:00Z"/>
          <w:sz w:val="16"/>
          <w:szCs w:val="16"/>
        </w:rPr>
      </w:pPr>
      <w:del w:id="101" w:author="Jessie Ganucheau" w:date="2018-10-16T14:25:00Z">
        <w:r w:rsidRPr="002364B7" w:rsidDel="00CB2D5A">
          <w:rPr>
            <w:noProof/>
            <w:sz w:val="16"/>
            <w:szCs w:val="16"/>
          </w:rPr>
          <w:delText>Lettings (Local/District)</w:delText>
        </w:r>
        <w:r w:rsidRPr="00293A91" w:rsidDel="00CB2D5A">
          <w:rPr>
            <w:sz w:val="16"/>
            <w:szCs w:val="16"/>
          </w:rPr>
          <w:tab/>
        </w:r>
        <w:r w:rsidRPr="002364B7" w:rsidDel="00CB2D5A">
          <w:rPr>
            <w:noProof/>
            <w:sz w:val="16"/>
            <w:szCs w:val="16"/>
          </w:rPr>
          <w:delText>512-416-2465</w:delText>
        </w:r>
        <w:r w:rsidRPr="00293A91" w:rsidDel="00CB2D5A">
          <w:rPr>
            <w:sz w:val="16"/>
            <w:szCs w:val="16"/>
          </w:rPr>
          <w:tab/>
        </w:r>
        <w:r w:rsidRPr="002364B7" w:rsidDel="00CB2D5A">
          <w:rPr>
            <w:noProof/>
            <w:sz w:val="16"/>
            <w:szCs w:val="16"/>
          </w:rPr>
          <w:delText>512-416-2438</w:delText>
        </w:r>
        <w:r w:rsidRPr="00293A91" w:rsidDel="00CB2D5A">
          <w:rPr>
            <w:sz w:val="16"/>
            <w:szCs w:val="16"/>
          </w:rPr>
          <w:tab/>
        </w:r>
      </w:del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Lime (Quicklime, Hydrated, and Slurry)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512-506-5872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512-506-5821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lastRenderedPageBreak/>
        <w:t>Linseed Oil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512-506-5882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512-506-5892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Liquid Membrane-Forming Compounds for Curing Concrete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512-506-5892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512-506-5882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16444E">
        <w:rPr>
          <w:noProof/>
          <w:sz w:val="16"/>
          <w:szCs w:val="16"/>
        </w:rPr>
        <w:t>Load Zone Roadway Analysis</w:t>
      </w:r>
      <w:r w:rsidRPr="00293A91">
        <w:rPr>
          <w:sz w:val="16"/>
          <w:szCs w:val="16"/>
        </w:rPr>
        <w:tab/>
      </w:r>
      <w:ins w:id="102" w:author="CST_SITEMANAGER@TXDOT.GOV" w:date="2018-11-01T08:28:00Z">
        <w:r w:rsidR="00494F06" w:rsidRPr="00494F06">
          <w:rPr>
            <w:noProof/>
            <w:sz w:val="16"/>
            <w:szCs w:val="16"/>
          </w:rPr>
          <w:t>512-832-7344</w:t>
        </w:r>
      </w:ins>
      <w:del w:id="103" w:author="CST_SITEMANAGER@TXDOT.GOV" w:date="2018-11-01T08:28:00Z">
        <w:r w:rsidRPr="002364B7" w:rsidDel="00494F06">
          <w:rPr>
            <w:noProof/>
            <w:sz w:val="16"/>
            <w:szCs w:val="16"/>
          </w:rPr>
          <w:delText>512-506-5847</w:delText>
        </w:r>
      </w:del>
      <w:r w:rsidRPr="00293A91">
        <w:rPr>
          <w:sz w:val="16"/>
          <w:szCs w:val="16"/>
        </w:rPr>
        <w:tab/>
      </w:r>
      <w:ins w:id="104" w:author="CST_SITEMANAGER@TXDOT.GOV" w:date="2018-11-01T08:28:00Z">
        <w:r w:rsidR="00494F06" w:rsidRPr="00494F06">
          <w:rPr>
            <w:noProof/>
            <w:sz w:val="16"/>
            <w:szCs w:val="16"/>
          </w:rPr>
          <w:t>512-832-7287</w:t>
        </w:r>
      </w:ins>
      <w:del w:id="105" w:author="CST_SITEMANAGER@TXDOT.GOV" w:date="2018-11-01T08:28:00Z">
        <w:r w:rsidRPr="002364B7" w:rsidDel="00494F06">
          <w:rPr>
            <w:noProof/>
            <w:sz w:val="16"/>
            <w:szCs w:val="16"/>
          </w:rPr>
          <w:delText>512-506-5983</w:delText>
        </w:r>
      </w:del>
      <w:r w:rsidRPr="00293A91">
        <w:rPr>
          <w:sz w:val="16"/>
          <w:szCs w:val="16"/>
        </w:rPr>
        <w:tab/>
      </w:r>
      <w:del w:id="106" w:author="CST_SITEMANAGER@TXDOT.GOV" w:date="2018-11-01T08:28:00Z">
        <w:r w:rsidRPr="002364B7" w:rsidDel="00494F06">
          <w:rPr>
            <w:noProof/>
            <w:sz w:val="16"/>
            <w:szCs w:val="16"/>
          </w:rPr>
          <w:delText>512-506-5846</w:delText>
        </w:r>
      </w:del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Longitudinal Joint Density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512-506-5836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512-506-5863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16444E">
        <w:rPr>
          <w:noProof/>
          <w:sz w:val="16"/>
          <w:szCs w:val="16"/>
        </w:rPr>
        <w:t>Long-Term Pavement Performance Program &amp; Test Sections</w:t>
      </w:r>
      <w:r w:rsidRPr="00293A91">
        <w:rPr>
          <w:sz w:val="16"/>
          <w:szCs w:val="16"/>
        </w:rPr>
        <w:tab/>
      </w:r>
      <w:ins w:id="107" w:author="CST_SITEMANAGER@TXDOT.GOV" w:date="2018-11-01T08:28:00Z">
        <w:r w:rsidR="00494F06" w:rsidRPr="00494F06">
          <w:rPr>
            <w:noProof/>
            <w:sz w:val="16"/>
            <w:szCs w:val="16"/>
          </w:rPr>
          <w:t>512-832-7319</w:t>
        </w:r>
      </w:ins>
      <w:del w:id="108" w:author="CST_SITEMANAGER@TXDOT.GOV" w:date="2018-11-01T08:28:00Z">
        <w:r w:rsidRPr="002364B7" w:rsidDel="00494F06">
          <w:rPr>
            <w:noProof/>
            <w:sz w:val="16"/>
            <w:szCs w:val="16"/>
          </w:rPr>
          <w:delText>512-506-5983</w:delText>
        </w:r>
      </w:del>
      <w:r w:rsidRPr="00293A91">
        <w:rPr>
          <w:sz w:val="16"/>
          <w:szCs w:val="16"/>
        </w:rPr>
        <w:tab/>
      </w:r>
      <w:ins w:id="109" w:author="CST_SITEMANAGER@TXDOT.GOV" w:date="2018-11-01T08:28:00Z">
        <w:r w:rsidR="00494F06" w:rsidRPr="00494F06">
          <w:rPr>
            <w:noProof/>
            <w:sz w:val="16"/>
            <w:szCs w:val="16"/>
          </w:rPr>
          <w:t>512-832-7307</w:t>
        </w:r>
      </w:ins>
      <w:del w:id="110" w:author="CST_SITEMANAGER@TXDOT.GOV" w:date="2018-11-01T08:28:00Z">
        <w:r w:rsidRPr="002364B7" w:rsidDel="00494F06">
          <w:rPr>
            <w:noProof/>
            <w:sz w:val="16"/>
            <w:szCs w:val="16"/>
          </w:rPr>
          <w:delText>512-506-5930</w:delText>
        </w:r>
      </w:del>
      <w:r w:rsidRPr="00293A91">
        <w:rPr>
          <w:sz w:val="16"/>
          <w:szCs w:val="16"/>
        </w:rPr>
        <w:tab/>
      </w:r>
      <w:del w:id="111" w:author="CST_SITEMANAGER@TXDOT.GOV" w:date="2018-11-01T08:28:00Z">
        <w:r w:rsidRPr="002364B7" w:rsidDel="00494F06">
          <w:rPr>
            <w:noProof/>
            <w:sz w:val="16"/>
            <w:szCs w:val="16"/>
          </w:rPr>
          <w:delText>512-506-5847</w:delText>
        </w:r>
      </w:del>
    </w:p>
    <w:p w:rsidR="00F4212C" w:rsidDel="00CB2D5A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del w:id="112" w:author="Jessie Ganucheau" w:date="2018-10-16T14:26:00Z"/>
          <w:sz w:val="16"/>
          <w:szCs w:val="16"/>
        </w:rPr>
      </w:pPr>
      <w:del w:id="113" w:author="Jessie Ganucheau" w:date="2018-10-16T14:26:00Z">
        <w:r w:rsidRPr="002364B7" w:rsidDel="00CB2D5A">
          <w:rPr>
            <w:noProof/>
            <w:sz w:val="16"/>
            <w:szCs w:val="16"/>
          </w:rPr>
          <w:delText>Maintenance Proposal Issuance</w:delText>
        </w:r>
        <w:r w:rsidRPr="00293A91" w:rsidDel="00CB2D5A">
          <w:rPr>
            <w:sz w:val="16"/>
            <w:szCs w:val="16"/>
          </w:rPr>
          <w:tab/>
        </w:r>
        <w:r w:rsidRPr="002364B7" w:rsidDel="00CB2D5A">
          <w:rPr>
            <w:noProof/>
            <w:sz w:val="16"/>
            <w:szCs w:val="16"/>
          </w:rPr>
          <w:delText>512-416-2438</w:delText>
        </w:r>
        <w:r w:rsidRPr="00293A91" w:rsidDel="00CB2D5A">
          <w:rPr>
            <w:sz w:val="16"/>
            <w:szCs w:val="16"/>
          </w:rPr>
          <w:tab/>
        </w:r>
        <w:r w:rsidRPr="002364B7" w:rsidDel="00CB2D5A">
          <w:rPr>
            <w:noProof/>
            <w:sz w:val="16"/>
            <w:szCs w:val="16"/>
          </w:rPr>
          <w:delText>512-416-2491</w:delText>
        </w:r>
        <w:r w:rsidRPr="00293A91" w:rsidDel="00CB2D5A">
          <w:rPr>
            <w:sz w:val="16"/>
            <w:szCs w:val="16"/>
          </w:rPr>
          <w:tab/>
        </w:r>
      </w:del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Manholes, Precast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512-944-4638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512-924-9152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MBGF Components-Steel, Timber &amp; Composite-Blocks, Rail, Posts, Terminal Anchors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512-506-5927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512-506-5922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Mechanical Coupler: Qualification and Testing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512-506-5921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512-506-5858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Membrane Cure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512-506-5892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512-506-5882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Metakaloin: Qualificaiton and Testing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512-506-5858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512-506-5858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Metal Beam Guard Fence Material Testing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512-506-5921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512-506-5858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Metal Pipe (Corrugated) Testing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512-506-5921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512-506-5858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Metallurgy, Steel Pipes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512-506-5926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512-506-5935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512-506-5923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Mineral Spirits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512-506-5882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512-506-5892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Multiple Piece Tie Bar for Concrete Pavements:  Qulaificaiton and Testing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512-506-5921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512-506-5858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Non-Destructive Testing (NDT):  MT, PT, RT, UT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512-506-5935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512-506-5936</w:t>
      </w:r>
      <w:r w:rsidRPr="00293A91">
        <w:rPr>
          <w:sz w:val="16"/>
          <w:szCs w:val="16"/>
        </w:rPr>
        <w:tab/>
      </w:r>
    </w:p>
    <w:p w:rsidR="00F4212C" w:rsidDel="00CB2D5A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del w:id="114" w:author="Jessie Ganucheau" w:date="2018-10-16T14:26:00Z"/>
          <w:sz w:val="16"/>
          <w:szCs w:val="16"/>
        </w:rPr>
      </w:pPr>
      <w:del w:id="115" w:author="Jessie Ganucheau" w:date="2018-10-16T14:26:00Z">
        <w:r w:rsidRPr="002364B7" w:rsidDel="00CB2D5A">
          <w:rPr>
            <w:noProof/>
            <w:sz w:val="16"/>
            <w:szCs w:val="16"/>
          </w:rPr>
          <w:delText>Notice to Contractors</w:delText>
        </w:r>
        <w:r w:rsidRPr="00293A91" w:rsidDel="00CB2D5A">
          <w:rPr>
            <w:sz w:val="16"/>
            <w:szCs w:val="16"/>
          </w:rPr>
          <w:tab/>
        </w:r>
        <w:r w:rsidRPr="002364B7" w:rsidDel="00CB2D5A">
          <w:rPr>
            <w:noProof/>
            <w:sz w:val="16"/>
            <w:szCs w:val="16"/>
          </w:rPr>
          <w:delText>512-416-2438</w:delText>
        </w:r>
        <w:r w:rsidRPr="00293A91" w:rsidDel="00CB2D5A">
          <w:rPr>
            <w:sz w:val="16"/>
            <w:szCs w:val="16"/>
          </w:rPr>
          <w:tab/>
        </w:r>
        <w:r w:rsidRPr="002364B7" w:rsidDel="00CB2D5A">
          <w:rPr>
            <w:noProof/>
            <w:sz w:val="16"/>
            <w:szCs w:val="16"/>
          </w:rPr>
          <w:delText>512-416-2491</w:delText>
        </w:r>
        <w:r w:rsidRPr="00293A91" w:rsidDel="00CB2D5A">
          <w:rPr>
            <w:sz w:val="16"/>
            <w:szCs w:val="16"/>
          </w:rPr>
          <w:tab/>
        </w:r>
      </w:del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Nuclear Asphalt Content Gauge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512-506-5833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512-506-5805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Object Markers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512-506-5893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512-506-5870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Open Records Requests</w:t>
      </w:r>
      <w:r w:rsidRPr="00293A91">
        <w:rPr>
          <w:sz w:val="16"/>
          <w:szCs w:val="16"/>
        </w:rPr>
        <w:tab/>
      </w:r>
      <w:del w:id="116" w:author="Jessie Ganucheau" w:date="2018-10-16T14:26:00Z">
        <w:r w:rsidRPr="002364B7" w:rsidDel="00CB2D5A">
          <w:rPr>
            <w:noProof/>
            <w:sz w:val="16"/>
            <w:szCs w:val="16"/>
          </w:rPr>
          <w:delText>512-416-2583</w:delText>
        </w:r>
      </w:del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512-416-2588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Paint - Bridge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512-506-5883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512-506-5882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Paint - Structural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512-506-5883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512-506-5882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Paint - Traffic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512-506-5882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512-506-5883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Paint Chips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512-506-5872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512-506-5821</w:t>
      </w:r>
    </w:p>
    <w:p w:rsidR="00F4212C" w:rsidRPr="00494F06" w:rsidDel="00CB2D5A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del w:id="117" w:author="Jessie Ganucheau" w:date="2018-10-16T14:26:00Z"/>
          <w:sz w:val="16"/>
          <w:szCs w:val="16"/>
          <w:rPrChange w:id="118" w:author="CST_SITEMANAGER@TXDOT.GOV" w:date="2018-11-01T08:29:00Z">
            <w:rPr>
              <w:del w:id="119" w:author="Jessie Ganucheau" w:date="2018-10-16T14:26:00Z"/>
              <w:sz w:val="16"/>
              <w:szCs w:val="16"/>
            </w:rPr>
          </w:rPrChange>
        </w:rPr>
      </w:pPr>
      <w:del w:id="120" w:author="Jessie Ganucheau" w:date="2018-10-16T14:26:00Z">
        <w:r w:rsidRPr="0016444E" w:rsidDel="00CB2D5A">
          <w:rPr>
            <w:noProof/>
            <w:sz w:val="16"/>
            <w:szCs w:val="16"/>
          </w:rPr>
          <w:delText>Partnering</w:delText>
        </w:r>
        <w:r w:rsidRPr="00494F06" w:rsidDel="00CB2D5A">
          <w:rPr>
            <w:sz w:val="16"/>
            <w:szCs w:val="16"/>
            <w:rPrChange w:id="121" w:author="CST_SITEMANAGER@TXDOT.GOV" w:date="2018-11-01T08:29:00Z">
              <w:rPr>
                <w:sz w:val="16"/>
                <w:szCs w:val="16"/>
              </w:rPr>
            </w:rPrChange>
          </w:rPr>
          <w:tab/>
        </w:r>
        <w:r w:rsidRPr="00494F06" w:rsidDel="00CB2D5A">
          <w:rPr>
            <w:noProof/>
            <w:sz w:val="16"/>
            <w:szCs w:val="16"/>
            <w:rPrChange w:id="122" w:author="CST_SITEMANAGER@TXDOT.GOV" w:date="2018-11-01T08:29:00Z">
              <w:rPr>
                <w:noProof/>
                <w:sz w:val="16"/>
                <w:szCs w:val="16"/>
              </w:rPr>
            </w:rPrChange>
          </w:rPr>
          <w:delText>512-416-2512</w:delText>
        </w:r>
        <w:r w:rsidRPr="00494F06" w:rsidDel="00CB2D5A">
          <w:rPr>
            <w:sz w:val="16"/>
            <w:szCs w:val="16"/>
            <w:rPrChange w:id="123" w:author="CST_SITEMANAGER@TXDOT.GOV" w:date="2018-11-01T08:29:00Z">
              <w:rPr>
                <w:sz w:val="16"/>
                <w:szCs w:val="16"/>
              </w:rPr>
            </w:rPrChange>
          </w:rPr>
          <w:tab/>
        </w:r>
        <w:r w:rsidRPr="00494F06" w:rsidDel="00CB2D5A">
          <w:rPr>
            <w:sz w:val="16"/>
            <w:szCs w:val="16"/>
            <w:rPrChange w:id="124" w:author="CST_SITEMANAGER@TXDOT.GOV" w:date="2018-11-01T08:29:00Z">
              <w:rPr>
                <w:sz w:val="16"/>
                <w:szCs w:val="16"/>
              </w:rPr>
            </w:rPrChange>
          </w:rPr>
          <w:tab/>
        </w:r>
      </w:del>
    </w:p>
    <w:p w:rsidR="00F4212C" w:rsidDel="00494F06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del w:id="125" w:author="CST_SITEMANAGER@TXDOT.GOV" w:date="2018-11-01T08:29:00Z"/>
          <w:sz w:val="16"/>
          <w:szCs w:val="16"/>
        </w:rPr>
      </w:pPr>
      <w:r w:rsidRPr="00494F06">
        <w:rPr>
          <w:noProof/>
          <w:sz w:val="16"/>
          <w:szCs w:val="16"/>
          <w:rPrChange w:id="126" w:author="CST_SITEMANAGER@TXDOT.GOV" w:date="2018-11-01T08:29:00Z">
            <w:rPr>
              <w:noProof/>
              <w:sz w:val="16"/>
              <w:szCs w:val="16"/>
            </w:rPr>
          </w:rPrChange>
        </w:rPr>
        <w:t>Pavement Manual</w:t>
      </w:r>
      <w:r w:rsidRPr="00293A91">
        <w:rPr>
          <w:sz w:val="16"/>
          <w:szCs w:val="16"/>
        </w:rPr>
        <w:tab/>
      </w:r>
      <w:ins w:id="127" w:author="CST_SITEMANAGER@TXDOT.GOV" w:date="2018-11-01T08:29:00Z">
        <w:r w:rsidR="00494F06" w:rsidRPr="00494F06">
          <w:rPr>
            <w:noProof/>
            <w:sz w:val="16"/>
            <w:szCs w:val="16"/>
          </w:rPr>
          <w:t>512-832-7304</w:t>
        </w:r>
      </w:ins>
      <w:del w:id="128" w:author="CST_SITEMANAGER@TXDOT.GOV" w:date="2018-11-01T08:29:00Z">
        <w:r w:rsidRPr="002364B7" w:rsidDel="00494F06">
          <w:rPr>
            <w:noProof/>
            <w:sz w:val="16"/>
            <w:szCs w:val="16"/>
          </w:rPr>
          <w:delText>512-506-5847</w:delText>
        </w:r>
      </w:del>
      <w:r w:rsidRPr="00293A91">
        <w:rPr>
          <w:sz w:val="16"/>
          <w:szCs w:val="16"/>
        </w:rPr>
        <w:tab/>
      </w:r>
      <w:ins w:id="129" w:author="CST_SITEMANAGER@TXDOT.GOV" w:date="2018-11-01T08:29:00Z">
        <w:r w:rsidR="00494F06" w:rsidRPr="00494F06">
          <w:rPr>
            <w:noProof/>
            <w:sz w:val="16"/>
            <w:szCs w:val="16"/>
          </w:rPr>
          <w:t>512-832-7324</w:t>
        </w:r>
      </w:ins>
      <w:del w:id="130" w:author="CST_SITEMANAGER@TXDOT.GOV" w:date="2018-11-01T08:29:00Z">
        <w:r w:rsidRPr="002364B7" w:rsidDel="00494F06">
          <w:rPr>
            <w:noProof/>
            <w:sz w:val="16"/>
            <w:szCs w:val="16"/>
          </w:rPr>
          <w:delText>512-506-5836</w:delText>
        </w:r>
      </w:del>
      <w:r w:rsidRPr="00293A91">
        <w:rPr>
          <w:sz w:val="16"/>
          <w:szCs w:val="16"/>
        </w:rPr>
        <w:tab/>
      </w:r>
      <w:del w:id="131" w:author="CST_SITEMANAGER@TXDOT.GOV" w:date="2018-11-01T08:29:00Z">
        <w:r w:rsidRPr="002364B7" w:rsidDel="00494F06">
          <w:rPr>
            <w:noProof/>
            <w:sz w:val="16"/>
            <w:szCs w:val="16"/>
          </w:rPr>
          <w:delText>512-506-5846</w:delText>
        </w:r>
      </w:del>
      <w:ins w:id="132" w:author="Jessie Ganucheau" w:date="2018-10-16T14:26:00Z">
        <w:del w:id="133" w:author="CST_SITEMANAGER@TXDOT.GOV" w:date="2018-11-01T08:29:00Z">
          <w:r w:rsidR="001661F7" w:rsidDel="00494F06">
            <w:rPr>
              <w:noProof/>
              <w:sz w:val="16"/>
              <w:szCs w:val="16"/>
            </w:rPr>
            <w:delText>416-3288</w:delText>
          </w:r>
        </w:del>
      </w:ins>
    </w:p>
    <w:p w:rsidR="00494F06" w:rsidRDefault="00494F06" w:rsidP="00293A91">
      <w:pPr>
        <w:tabs>
          <w:tab w:val="left" w:pos="6521"/>
          <w:tab w:val="left" w:pos="8080"/>
          <w:tab w:val="left" w:pos="9639"/>
        </w:tabs>
        <w:spacing w:after="240"/>
        <w:rPr>
          <w:ins w:id="134" w:author="CST_SITEMANAGER@TXDOT.GOV" w:date="2018-11-01T08:29:00Z"/>
          <w:noProof/>
          <w:sz w:val="16"/>
          <w:szCs w:val="16"/>
        </w:rPr>
      </w:pP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Pavement Markers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512-506-5893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512-506-5870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Pavement Markings - Construction/Prefabricated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512-506-5893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512-506-5870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lastRenderedPageBreak/>
        <w:t>Pavement Markings - Reflectorized Paint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512-506-5882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512-506-5883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Pavement Markings - Retroreflectivity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512-506-5881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512-506-5870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Penetrating Concrete Surface Treatment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512-506-5882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512-506-5892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Performance Graded (PG) Asphalt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512-506-5818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512-506-5815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512-506-5821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Permeable Friction Course (PFC)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512-506-5836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512-506-5841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Petrography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512-506-5910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512-506-5837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512-506-5907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Petrography - Forensic &amp; Distress Investigations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512-506-5910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512-506-5837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512-506-5907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Petrography - Petrographic Analysis &amp; Investigations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512-506-5910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512-506-5837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512-506-5907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Petrography - Scanning Electron Microscope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512-506-5910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512-506-5837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512-506-5907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Piling, Prestressed Concrete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512-506-5926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512-506-5935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Pipe: Steel and Non-Steel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512-506-5921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512-506-5858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Poles, High Mast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512-506-5927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512-506-5934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Poles, Roadway Illumination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512-506-5927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512-506-5934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Poles, Timber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512-506-5927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512-506-5922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Poles, Traffic Signal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512-506-5927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512-506-5934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Polyethylene Litter Bags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512-506-5872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512-506-5821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Polyethylene Pipe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512-506-5921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512-506-5858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Polyethylene, Self-Adhering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512-506-5872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512-506-5821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Polymer Concrete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512-506-5872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512-506-5821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Posts  (Cast Aluminum) Testing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512-506-5921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512-506-5858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Posts - Cast Aluminum (Inspection)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512-506-5927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512-506-5922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Posts - Flexible Delineator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512-506-5893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512-506-5870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Posts - Timber Treated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512-506-5927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512-506-5922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Post-Tensioning Steel Testing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512-506-5921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512-506-5858</w:t>
      </w:r>
      <w:r w:rsidRPr="00293A91">
        <w:rPr>
          <w:sz w:val="16"/>
          <w:szCs w:val="16"/>
        </w:rPr>
        <w:tab/>
      </w:r>
    </w:p>
    <w:p w:rsidR="00F4212C" w:rsidDel="001661F7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del w:id="135" w:author="Jessie Ganucheau" w:date="2018-10-16T14:27:00Z"/>
          <w:sz w:val="16"/>
          <w:szCs w:val="16"/>
        </w:rPr>
      </w:pPr>
      <w:del w:id="136" w:author="Jessie Ganucheau" w:date="2018-10-16T14:27:00Z">
        <w:r w:rsidRPr="002364B7" w:rsidDel="001661F7">
          <w:rPr>
            <w:noProof/>
            <w:sz w:val="16"/>
            <w:szCs w:val="16"/>
          </w:rPr>
          <w:delText>Pre-Approved Materials, Contract Administration</w:delText>
        </w:r>
        <w:r w:rsidRPr="00293A91" w:rsidDel="001661F7">
          <w:rPr>
            <w:sz w:val="16"/>
            <w:szCs w:val="16"/>
          </w:rPr>
          <w:tab/>
        </w:r>
        <w:r w:rsidRPr="002364B7" w:rsidDel="001661F7">
          <w:rPr>
            <w:noProof/>
            <w:sz w:val="16"/>
            <w:szCs w:val="16"/>
          </w:rPr>
          <w:delText>512-416-2561</w:delText>
        </w:r>
        <w:r w:rsidRPr="00293A91" w:rsidDel="001661F7">
          <w:rPr>
            <w:sz w:val="16"/>
            <w:szCs w:val="16"/>
          </w:rPr>
          <w:tab/>
        </w:r>
        <w:r w:rsidRPr="002364B7" w:rsidDel="001661F7">
          <w:rPr>
            <w:noProof/>
            <w:sz w:val="16"/>
            <w:szCs w:val="16"/>
          </w:rPr>
          <w:delText>512-416-2588</w:delText>
        </w:r>
        <w:r w:rsidRPr="00293A91" w:rsidDel="001661F7">
          <w:rPr>
            <w:sz w:val="16"/>
            <w:szCs w:val="16"/>
          </w:rPr>
          <w:tab/>
        </w:r>
      </w:del>
    </w:p>
    <w:p w:rsidR="00F4212C" w:rsidDel="001661F7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del w:id="137" w:author="Jessie Ganucheau" w:date="2018-10-16T14:27:00Z"/>
          <w:sz w:val="16"/>
          <w:szCs w:val="16"/>
        </w:rPr>
      </w:pPr>
      <w:del w:id="138" w:author="Jessie Ganucheau" w:date="2018-10-16T14:27:00Z">
        <w:r w:rsidRPr="002364B7" w:rsidDel="001661F7">
          <w:rPr>
            <w:noProof/>
            <w:sz w:val="16"/>
            <w:szCs w:val="16"/>
          </w:rPr>
          <w:delText>Pre-Approved Materials, Program Administration</w:delText>
        </w:r>
        <w:r w:rsidRPr="00293A91" w:rsidDel="001661F7">
          <w:rPr>
            <w:sz w:val="16"/>
            <w:szCs w:val="16"/>
          </w:rPr>
          <w:tab/>
        </w:r>
        <w:r w:rsidRPr="002364B7" w:rsidDel="001661F7">
          <w:rPr>
            <w:noProof/>
            <w:sz w:val="16"/>
            <w:szCs w:val="16"/>
          </w:rPr>
          <w:delText>512-416-2561</w:delText>
        </w:r>
        <w:r w:rsidRPr="00293A91" w:rsidDel="001661F7">
          <w:rPr>
            <w:sz w:val="16"/>
            <w:szCs w:val="16"/>
          </w:rPr>
          <w:tab/>
        </w:r>
        <w:r w:rsidRPr="002364B7" w:rsidDel="001661F7">
          <w:rPr>
            <w:noProof/>
            <w:sz w:val="16"/>
            <w:szCs w:val="16"/>
          </w:rPr>
          <w:delText>512-416-2588</w:delText>
        </w:r>
        <w:r w:rsidRPr="00293A91" w:rsidDel="001661F7">
          <w:rPr>
            <w:sz w:val="16"/>
            <w:szCs w:val="16"/>
          </w:rPr>
          <w:tab/>
        </w:r>
      </w:del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Precast Concrete Box Culverts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512-924-9152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512-944-4638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Precast Concrete Traffic Barrier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512-924-9152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512-944-4638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Precast Manholes &amp; Inlets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512-944-4638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512-924-9152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Precast/Prestressed Concrete Products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512-506-5926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512-506-5935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Precertification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512-506-5805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512-506-5957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512-506-5936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Precoat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512-506-5821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512-506-5836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512-506-5903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lastRenderedPageBreak/>
        <w:t>Prefabricated Pavement Markings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512-506-5893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512-506-5870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Preformed Joint Seals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512-506-5872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512-506-5821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Prestressing Strand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512-506-5927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512-944-4638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Pre-Tensioning Steel Testing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512-506-5921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512-506-5858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Proficiency Sampling &amp; Results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512-506-5841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512-506-5833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512-506-5833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16444E">
        <w:rPr>
          <w:noProof/>
          <w:sz w:val="16"/>
          <w:szCs w:val="16"/>
        </w:rPr>
        <w:t>Profiler/Rut-Bar System Calibration, Training &amp; Data Analysis</w:t>
      </w:r>
      <w:r w:rsidRPr="00293A91">
        <w:rPr>
          <w:sz w:val="16"/>
          <w:szCs w:val="16"/>
        </w:rPr>
        <w:tab/>
      </w:r>
      <w:ins w:id="139" w:author="CST_SITEMANAGER@TXDOT.GOV" w:date="2018-11-01T08:30:00Z">
        <w:r w:rsidR="002A17C4" w:rsidRPr="002A17C4">
          <w:rPr>
            <w:noProof/>
            <w:sz w:val="16"/>
            <w:szCs w:val="16"/>
          </w:rPr>
          <w:t>512-832-7319</w:t>
        </w:r>
      </w:ins>
      <w:del w:id="140" w:author="CST_SITEMANAGER@TXDOT.GOV" w:date="2018-11-01T08:30:00Z">
        <w:r w:rsidRPr="002364B7" w:rsidDel="002A17C4">
          <w:rPr>
            <w:noProof/>
            <w:sz w:val="16"/>
            <w:szCs w:val="16"/>
          </w:rPr>
          <w:delText>512-832-7303</w:delText>
        </w:r>
      </w:del>
      <w:r w:rsidRPr="00293A91">
        <w:rPr>
          <w:sz w:val="16"/>
          <w:szCs w:val="16"/>
        </w:rPr>
        <w:tab/>
      </w:r>
      <w:ins w:id="141" w:author="CST_SITEMANAGER@TXDOT.GOV" w:date="2018-11-01T08:30:00Z">
        <w:r w:rsidR="002A17C4" w:rsidRPr="002A17C4">
          <w:rPr>
            <w:sz w:val="16"/>
            <w:szCs w:val="16"/>
          </w:rPr>
          <w:t>512-832-7303</w:t>
        </w:r>
      </w:ins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Property Management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512-506-5958</w:t>
      </w:r>
      <w:r w:rsidRPr="00293A91">
        <w:rPr>
          <w:sz w:val="16"/>
          <w:szCs w:val="16"/>
        </w:rPr>
        <w:tab/>
      </w:r>
      <w:del w:id="142" w:author="Jessie Ganucheau" w:date="2018-10-16T16:23:00Z">
        <w:r w:rsidRPr="002364B7" w:rsidDel="009E2132">
          <w:rPr>
            <w:noProof/>
            <w:sz w:val="16"/>
            <w:szCs w:val="16"/>
          </w:rPr>
          <w:delText>512-416-2583</w:delText>
        </w:r>
      </w:del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Public Information Requests</w:t>
      </w:r>
      <w:r w:rsidRPr="00293A91">
        <w:rPr>
          <w:sz w:val="16"/>
          <w:szCs w:val="16"/>
        </w:rPr>
        <w:tab/>
      </w:r>
      <w:del w:id="143" w:author="Jessie Ganucheau" w:date="2018-10-16T14:27:00Z">
        <w:r w:rsidRPr="002364B7" w:rsidDel="001661F7">
          <w:rPr>
            <w:noProof/>
            <w:sz w:val="16"/>
            <w:szCs w:val="16"/>
          </w:rPr>
          <w:delText>512-416-2583</w:delText>
        </w:r>
      </w:del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512-416-2588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Purchasing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512-506-5958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512-506-5966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512-506-5965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Purchasing (computer-related)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512-506-5958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512-506-5966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Purchasing (goods)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512-506-5958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512-506-5966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512-506-5965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Purchasing (services)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512-506-5958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512-506-5965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512-506-5966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Qualification - Precast/Prestressed Concrete Product Fabrication Plants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512-506-5927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512-506-5936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Qualification - Structural Steel Bridge Fabrication Plants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512-506-5935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512-506-5936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Quality Assurance Programs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512-506-5816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512-506-5802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Quality Control/Quality Assurance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512-506-5836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512-506-5841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Quality Monitoring Program - Reinforcing Steel and Prestressing Strand Mills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512-506-5927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512-506-5936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Quality Monitoring Program, Treated Timber Products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512-506-5927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512-506-5922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Radiation Safety Program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512-506-5805</w:t>
      </w:r>
      <w:r w:rsidRPr="00293A91">
        <w:rPr>
          <w:sz w:val="16"/>
          <w:szCs w:val="16"/>
        </w:rPr>
        <w:tab/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Rebar/Steel Testing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512-506-5921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512-506-5858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512-506-5922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Recycled Materials Quantities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512-416-2336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512-506-5821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Recycled Materials, Proposed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512-506-5821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512-416-3012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Referee Tests, QCQA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512-506-5833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512-506-5841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Reflective Materials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512-506-5893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512-506-5870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Reinforced Concrete Pipe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512-924-9152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512-944-4638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Reinforcing Steel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512-944-4638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512-506-5927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Reinforcing Steel Testing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512-506-5921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512-506-5858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Retaining Walls - Non-Select &amp; Select Backfill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512-506-5919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512-506-5907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512-506-5901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Retaining Walls Fabrication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512-506-5926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512-506-5935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Retroreflectivity - Pavement Markings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512-506-5881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512-506-5870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16444E">
        <w:rPr>
          <w:noProof/>
          <w:sz w:val="16"/>
          <w:szCs w:val="16"/>
        </w:rPr>
        <w:t>Ride Certification Center (TTI)</w:t>
      </w:r>
      <w:r w:rsidRPr="00293A91">
        <w:rPr>
          <w:sz w:val="16"/>
          <w:szCs w:val="16"/>
        </w:rPr>
        <w:tab/>
      </w:r>
      <w:ins w:id="144" w:author="CST_SITEMANAGER@TXDOT.GOV" w:date="2018-11-01T08:30:00Z">
        <w:r w:rsidR="002A17C4" w:rsidRPr="002A17C4">
          <w:rPr>
            <w:noProof/>
            <w:sz w:val="16"/>
            <w:szCs w:val="16"/>
          </w:rPr>
          <w:t>512-832-7319</w:t>
        </w:r>
      </w:ins>
      <w:del w:id="145" w:author="CST_SITEMANAGER@TXDOT.GOV" w:date="2018-11-01T08:30:00Z">
        <w:r w:rsidRPr="002364B7" w:rsidDel="002A17C4">
          <w:rPr>
            <w:noProof/>
            <w:sz w:val="16"/>
            <w:szCs w:val="16"/>
          </w:rPr>
          <w:delText>512-832-7303</w:delText>
        </w:r>
      </w:del>
      <w:r w:rsidRPr="00293A91">
        <w:rPr>
          <w:sz w:val="16"/>
          <w:szCs w:val="16"/>
        </w:rPr>
        <w:tab/>
      </w:r>
      <w:ins w:id="146" w:author="CST_SITEMANAGER@TXDOT.GOV" w:date="2018-11-01T08:30:00Z">
        <w:r w:rsidR="002A17C4" w:rsidRPr="002A17C4">
          <w:rPr>
            <w:noProof/>
            <w:sz w:val="16"/>
            <w:szCs w:val="16"/>
          </w:rPr>
          <w:t>512-832-7303</w:t>
        </w:r>
      </w:ins>
      <w:del w:id="147" w:author="CST_SITEMANAGER@TXDOT.GOV" w:date="2018-11-01T08:30:00Z">
        <w:r w:rsidRPr="002364B7" w:rsidDel="002A17C4">
          <w:rPr>
            <w:noProof/>
            <w:sz w:val="16"/>
            <w:szCs w:val="16"/>
          </w:rPr>
          <w:delText>512-832-7210</w:delText>
        </w:r>
      </w:del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16444E">
        <w:rPr>
          <w:noProof/>
          <w:sz w:val="16"/>
          <w:szCs w:val="16"/>
        </w:rPr>
        <w:lastRenderedPageBreak/>
        <w:t>Ride Quality Software</w:t>
      </w:r>
      <w:r w:rsidRPr="00293A91">
        <w:rPr>
          <w:sz w:val="16"/>
          <w:szCs w:val="16"/>
        </w:rPr>
        <w:tab/>
      </w:r>
      <w:ins w:id="148" w:author="CST_SITEMANAGER@TXDOT.GOV" w:date="2018-11-01T08:30:00Z">
        <w:r w:rsidR="002A17C4" w:rsidRPr="002A17C4">
          <w:rPr>
            <w:noProof/>
            <w:sz w:val="16"/>
            <w:szCs w:val="16"/>
          </w:rPr>
          <w:t>512-832-7319</w:t>
        </w:r>
      </w:ins>
      <w:del w:id="149" w:author="CST_SITEMANAGER@TXDOT.GOV" w:date="2018-11-01T08:30:00Z">
        <w:r w:rsidRPr="002364B7" w:rsidDel="002A17C4">
          <w:rPr>
            <w:noProof/>
            <w:sz w:val="16"/>
            <w:szCs w:val="16"/>
          </w:rPr>
          <w:delText>512-832-7210</w:delText>
        </w:r>
      </w:del>
      <w:r w:rsidRPr="00293A91">
        <w:rPr>
          <w:sz w:val="16"/>
          <w:szCs w:val="16"/>
        </w:rPr>
        <w:tab/>
      </w:r>
      <w:ins w:id="150" w:author="CST_SITEMANAGER@TXDOT.GOV" w:date="2018-11-01T08:30:00Z">
        <w:r w:rsidR="002A17C4" w:rsidRPr="002A17C4">
          <w:rPr>
            <w:noProof/>
            <w:sz w:val="16"/>
            <w:szCs w:val="16"/>
          </w:rPr>
          <w:t>512-832-7303</w:t>
        </w:r>
      </w:ins>
      <w:del w:id="151" w:author="CST_SITEMANAGER@TXDOT.GOV" w:date="2018-11-01T08:30:00Z">
        <w:r w:rsidRPr="002364B7" w:rsidDel="002A17C4">
          <w:rPr>
            <w:noProof/>
            <w:sz w:val="16"/>
            <w:szCs w:val="16"/>
          </w:rPr>
          <w:delText>512-506-5858</w:delText>
        </w:r>
      </w:del>
      <w:r w:rsidRPr="00293A91">
        <w:rPr>
          <w:sz w:val="16"/>
          <w:szCs w:val="16"/>
        </w:rPr>
        <w:tab/>
      </w:r>
      <w:del w:id="152" w:author="CST_SITEMANAGER@TXDOT.GOV" w:date="2018-11-01T08:30:00Z">
        <w:r w:rsidRPr="002364B7" w:rsidDel="002A17C4">
          <w:rPr>
            <w:noProof/>
            <w:sz w:val="16"/>
            <w:szCs w:val="16"/>
          </w:rPr>
          <w:delText>512-506-5836</w:delText>
        </w:r>
      </w:del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Ring Assemblies, High Mast Illumination (Inspection)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512-506-5927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512-506-5934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Roadway Illumination Poles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512-506-5927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512-506-5934</w:t>
      </w:r>
      <w:r w:rsidRPr="00293A91">
        <w:rPr>
          <w:sz w:val="16"/>
          <w:szCs w:val="16"/>
        </w:rPr>
        <w:tab/>
      </w:r>
    </w:p>
    <w:p w:rsidR="00F4212C" w:rsidRDefault="002A17C4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ins w:id="153" w:author="CST_SITEMANAGER@TXDOT.GOV" w:date="2018-11-01T08:31:00Z">
        <w:r w:rsidRPr="002A17C4">
          <w:rPr>
            <w:noProof/>
            <w:sz w:val="16"/>
            <w:szCs w:val="16"/>
          </w:rPr>
          <w:t>Total Pavement Acceptance Device - TPAD</w:t>
        </w:r>
      </w:ins>
      <w:del w:id="154" w:author="CST_SITEMANAGER@TXDOT.GOV" w:date="2018-11-01T08:31:00Z">
        <w:r w:rsidR="00F4212C" w:rsidRPr="00F4260B" w:rsidDel="002A17C4">
          <w:rPr>
            <w:noProof/>
            <w:sz w:val="16"/>
            <w:szCs w:val="16"/>
            <w:highlight w:val="magenta"/>
            <w:rPrChange w:id="155" w:author="Miles Garrison" w:date="2018-10-30T16:36:00Z">
              <w:rPr>
                <w:noProof/>
                <w:sz w:val="16"/>
                <w:szCs w:val="16"/>
              </w:rPr>
            </w:rPrChange>
          </w:rPr>
          <w:delText>Rolling Wheel Deflectometer</w:delText>
        </w:r>
      </w:del>
      <w:r w:rsidR="00F4212C" w:rsidRPr="00293A91">
        <w:rPr>
          <w:sz w:val="16"/>
          <w:szCs w:val="16"/>
        </w:rPr>
        <w:tab/>
      </w:r>
      <w:ins w:id="156" w:author="CST_SITEMANAGER@TXDOT.GOV" w:date="2018-11-01T08:31:00Z">
        <w:r w:rsidRPr="002A17C4">
          <w:rPr>
            <w:noProof/>
            <w:sz w:val="16"/>
            <w:szCs w:val="16"/>
          </w:rPr>
          <w:t>512-832-7304</w:t>
        </w:r>
      </w:ins>
      <w:del w:id="157" w:author="CST_SITEMANAGER@TXDOT.GOV" w:date="2018-11-01T08:31:00Z">
        <w:r w:rsidR="00F4212C" w:rsidRPr="002364B7" w:rsidDel="002A17C4">
          <w:rPr>
            <w:noProof/>
            <w:sz w:val="16"/>
            <w:szCs w:val="16"/>
          </w:rPr>
          <w:delText>512-506-5983</w:delText>
        </w:r>
      </w:del>
      <w:r w:rsidR="00F4212C" w:rsidRPr="00293A91">
        <w:rPr>
          <w:sz w:val="16"/>
          <w:szCs w:val="16"/>
        </w:rPr>
        <w:tab/>
      </w:r>
      <w:ins w:id="158" w:author="CST_SITEMANAGER@TXDOT.GOV" w:date="2018-11-01T08:31:00Z">
        <w:r w:rsidRPr="002A17C4">
          <w:rPr>
            <w:noProof/>
            <w:sz w:val="16"/>
            <w:szCs w:val="16"/>
          </w:rPr>
          <w:t>512-832-7344</w:t>
        </w:r>
      </w:ins>
      <w:del w:id="159" w:author="CST_SITEMANAGER@TXDOT.GOV" w:date="2018-11-01T08:31:00Z">
        <w:r w:rsidR="00F4212C" w:rsidRPr="002364B7" w:rsidDel="002A17C4">
          <w:rPr>
            <w:noProof/>
            <w:sz w:val="16"/>
            <w:szCs w:val="16"/>
          </w:rPr>
          <w:delText>512-506-5988</w:delText>
        </w:r>
      </w:del>
      <w:r w:rsidR="00F4212C" w:rsidRPr="00293A91">
        <w:rPr>
          <w:sz w:val="16"/>
          <w:szCs w:val="16"/>
        </w:rPr>
        <w:tab/>
      </w:r>
      <w:del w:id="160" w:author="CST_SITEMANAGER@TXDOT.GOV" w:date="2018-11-01T08:31:00Z">
        <w:r w:rsidR="00F4212C" w:rsidRPr="002364B7" w:rsidDel="002A17C4">
          <w:rPr>
            <w:noProof/>
            <w:sz w:val="16"/>
            <w:szCs w:val="16"/>
          </w:rPr>
          <w:delText>512-506-5847</w:delText>
        </w:r>
      </w:del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Rotational Capacity (RC) Testing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512-506-5934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512-506-5922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Rubber, Butyl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512-506-5872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512-506-5821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Safety Vests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512-506-5872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512-506-5821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Salt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512-506-5872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512-506-5821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Seal Coat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512-506-5821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512-506-5836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Sealed Expansion Joints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512-506-5922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512-506-5934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Sealed Expansion Joints (Sealant Material)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512-506-5872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512-506-5821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Sealers, Acrylic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512-506-5882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512-506-5892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Segregation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512-506-5863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512-506-5836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Sheeting for Signs (Reflective &amp; Non-Reflective)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512-506-5893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512-506-5870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Shipping and Receiving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512-506-5965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512-506-5958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512-506-5966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Shop Drawings (Fabricated Materials)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512-506-5920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713-802-5921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SHRP Asphalt Binder Testing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512-506-5818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512-506-5815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512-506-5821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Sieves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512-506-5973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512-506-5985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512-506-5821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Sign Blanks - Aluminum (Testing)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512-506-5872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512-506-5821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Sign Supports - Overhead/Large Roadside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512-506-5927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512-944-4638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Sign Testing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512-506-5893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512-506-5870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Signs (Inspection)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512-506-5927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512-506-5922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Silica Fume: Qualification and Testing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512-506-5858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512-506-5858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Silt Fence for Temporary Sediment Control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512-506-5872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512-506-5821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SiteManager Central S&amp;T for Concrete Items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</w:t>
      </w:r>
      <w:ins w:id="161" w:author="Jessie Ganucheau" w:date="2018-10-16T14:28:00Z">
        <w:r w:rsidR="00A6426B">
          <w:rPr>
            <w:noProof/>
            <w:sz w:val="16"/>
            <w:szCs w:val="16"/>
          </w:rPr>
          <w:t>-</w:t>
        </w:r>
      </w:ins>
      <w:r w:rsidRPr="002364B7">
        <w:rPr>
          <w:noProof/>
          <w:sz w:val="16"/>
          <w:szCs w:val="16"/>
        </w:rPr>
        <w:t>506-5957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512-506-5955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512-506-5858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SiteManager, Hot Mix Templates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512-506-5841</w:t>
      </w:r>
      <w:r w:rsidRPr="00293A91">
        <w:rPr>
          <w:sz w:val="16"/>
          <w:szCs w:val="16"/>
        </w:rPr>
        <w:tab/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Sitemanger Concrete Test Templates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512-506-5921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512-506-5858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16444E">
        <w:rPr>
          <w:noProof/>
          <w:sz w:val="16"/>
          <w:szCs w:val="16"/>
        </w:rPr>
        <w:t xml:space="preserve">Skid </w:t>
      </w:r>
      <w:r w:rsidRPr="002A17C4">
        <w:rPr>
          <w:noProof/>
          <w:sz w:val="16"/>
          <w:szCs w:val="16"/>
          <w:rPrChange w:id="162" w:author="CST_SITEMANAGER@TXDOT.GOV" w:date="2018-11-01T08:32:00Z">
            <w:rPr>
              <w:noProof/>
              <w:sz w:val="16"/>
              <w:szCs w:val="16"/>
            </w:rPr>
          </w:rPrChange>
        </w:rPr>
        <w:t>System Calibration, Training &amp; Data Analysis</w:t>
      </w:r>
      <w:r w:rsidRPr="00293A91">
        <w:rPr>
          <w:sz w:val="16"/>
          <w:szCs w:val="16"/>
        </w:rPr>
        <w:tab/>
      </w:r>
      <w:ins w:id="163" w:author="CST_SITEMANAGER@TXDOT.GOV" w:date="2018-11-01T08:32:00Z">
        <w:r w:rsidR="002A17C4" w:rsidRPr="002A17C4">
          <w:rPr>
            <w:noProof/>
            <w:sz w:val="16"/>
            <w:szCs w:val="16"/>
          </w:rPr>
          <w:t>512-832-7319</w:t>
        </w:r>
      </w:ins>
      <w:del w:id="164" w:author="CST_SITEMANAGER@TXDOT.GOV" w:date="2018-11-01T08:32:00Z">
        <w:r w:rsidRPr="002364B7" w:rsidDel="002A17C4">
          <w:rPr>
            <w:noProof/>
            <w:sz w:val="16"/>
            <w:szCs w:val="16"/>
          </w:rPr>
          <w:delText>512-832-7334</w:delText>
        </w:r>
      </w:del>
      <w:r w:rsidRPr="00293A91">
        <w:rPr>
          <w:sz w:val="16"/>
          <w:szCs w:val="16"/>
        </w:rPr>
        <w:tab/>
      </w:r>
      <w:ins w:id="165" w:author="CST_SITEMANAGER@TXDOT.GOV" w:date="2018-11-01T08:32:00Z">
        <w:r w:rsidR="002A17C4" w:rsidRPr="002A17C4">
          <w:rPr>
            <w:sz w:val="16"/>
            <w:szCs w:val="16"/>
          </w:rPr>
          <w:t>512-832-7334</w:t>
        </w:r>
      </w:ins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Slag Cement: Qualification and Testing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512-506-5858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512-506-5855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Sleeves, Traffic Cone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512-506-5893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512-506-5870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Sliding Bridge Bearings (Testing)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512-506-5872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512-506-5821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lastRenderedPageBreak/>
        <w:t>Soils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512-506-5919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512-506-5907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512-506-5901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Soils - Guidelines for Treatment of Sulfates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512-506-5901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512-506-5907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512-506-5921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Soils - Research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512-506-5901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512-506-5907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512-506-5921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Soils - Specifications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512-506-5901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512-506-5907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512-506-5921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Soils - Test Methods &amp; Procedures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512-506-5919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512-506-5907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512-506-5857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Soils - Test Results &amp; Test Reports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512-506-5878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512-506-5919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512-506-5857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Soils &amp; Base - Certification &amp; Training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512-506-5857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512-506-5907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512-506-5919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Solvents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512-506-5833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512-506-5882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Solvents, Paint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512-506-5882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512-506-5883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Sourcing Fabricated Materials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512-506-5920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361-578-9295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Stabilometer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512-506-5833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512-506-5841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Stainless Steel Wire Rope and Strand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512-506-5921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512-506-5858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Steel Bridge Fabrication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512-506-5926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512-506-5935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512-506-5923</w:t>
      </w:r>
    </w:p>
    <w:p w:rsidR="00F4212C" w:rsidRPr="002A17C4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  <w:rPrChange w:id="166" w:author="CST_SITEMANAGER@TXDOT.GOV" w:date="2018-11-01T08:32:00Z">
            <w:rPr>
              <w:sz w:val="16"/>
              <w:szCs w:val="16"/>
            </w:rPr>
          </w:rPrChange>
        </w:rPr>
      </w:pPr>
      <w:r w:rsidRPr="0016444E">
        <w:rPr>
          <w:noProof/>
          <w:sz w:val="16"/>
          <w:szCs w:val="16"/>
        </w:rPr>
        <w:t>Steel Wire Fabric, Rope &amp; Strand Testing</w:t>
      </w:r>
      <w:r w:rsidRPr="002A17C4">
        <w:rPr>
          <w:sz w:val="16"/>
          <w:szCs w:val="16"/>
          <w:rPrChange w:id="167" w:author="CST_SITEMANAGER@TXDOT.GOV" w:date="2018-11-01T08:32:00Z">
            <w:rPr>
              <w:sz w:val="16"/>
              <w:szCs w:val="16"/>
            </w:rPr>
          </w:rPrChange>
        </w:rPr>
        <w:tab/>
      </w:r>
      <w:r w:rsidRPr="002A17C4">
        <w:rPr>
          <w:noProof/>
          <w:sz w:val="16"/>
          <w:szCs w:val="16"/>
          <w:rPrChange w:id="168" w:author="CST_SITEMANAGER@TXDOT.GOV" w:date="2018-11-01T08:32:00Z">
            <w:rPr>
              <w:noProof/>
              <w:sz w:val="16"/>
              <w:szCs w:val="16"/>
            </w:rPr>
          </w:rPrChange>
        </w:rPr>
        <w:t>512-506-5921</w:t>
      </w:r>
      <w:r w:rsidRPr="002A17C4">
        <w:rPr>
          <w:sz w:val="16"/>
          <w:szCs w:val="16"/>
          <w:rPrChange w:id="169" w:author="CST_SITEMANAGER@TXDOT.GOV" w:date="2018-11-01T08:32:00Z">
            <w:rPr>
              <w:sz w:val="16"/>
              <w:szCs w:val="16"/>
            </w:rPr>
          </w:rPrChange>
        </w:rPr>
        <w:tab/>
      </w:r>
      <w:r w:rsidRPr="002A17C4">
        <w:rPr>
          <w:noProof/>
          <w:sz w:val="16"/>
          <w:szCs w:val="16"/>
          <w:rPrChange w:id="170" w:author="CST_SITEMANAGER@TXDOT.GOV" w:date="2018-11-01T08:32:00Z">
            <w:rPr>
              <w:noProof/>
              <w:sz w:val="16"/>
              <w:szCs w:val="16"/>
            </w:rPr>
          </w:rPrChange>
        </w:rPr>
        <w:t>512-506-5858</w:t>
      </w:r>
      <w:r w:rsidRPr="002A17C4">
        <w:rPr>
          <w:sz w:val="16"/>
          <w:szCs w:val="16"/>
          <w:rPrChange w:id="171" w:author="CST_SITEMANAGER@TXDOT.GOV" w:date="2018-11-01T08:32:00Z">
            <w:rPr>
              <w:sz w:val="16"/>
              <w:szCs w:val="16"/>
            </w:rPr>
          </w:rPrChange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A17C4">
        <w:rPr>
          <w:noProof/>
          <w:sz w:val="16"/>
          <w:szCs w:val="16"/>
          <w:rPrChange w:id="172" w:author="CST_SITEMANAGER@TXDOT.GOV" w:date="2018-11-01T08:32:00Z">
            <w:rPr>
              <w:noProof/>
              <w:sz w:val="16"/>
              <w:szCs w:val="16"/>
            </w:rPr>
          </w:rPrChange>
        </w:rPr>
        <w:t>Super Heavy Load Analysis</w:t>
      </w:r>
      <w:r w:rsidRPr="002A17C4">
        <w:rPr>
          <w:sz w:val="16"/>
          <w:szCs w:val="16"/>
          <w:rPrChange w:id="173" w:author="CST_SITEMANAGER@TXDOT.GOV" w:date="2018-11-01T08:32:00Z">
            <w:rPr>
              <w:sz w:val="16"/>
              <w:szCs w:val="16"/>
            </w:rPr>
          </w:rPrChange>
        </w:rPr>
        <w:tab/>
      </w:r>
      <w:ins w:id="174" w:author="CST_SITEMANAGER@TXDOT.GOV" w:date="2018-11-01T08:32:00Z">
        <w:r w:rsidR="002A17C4" w:rsidRPr="002A17C4">
          <w:rPr>
            <w:noProof/>
            <w:sz w:val="16"/>
            <w:szCs w:val="16"/>
            <w:rPrChange w:id="175" w:author="CST_SITEMANAGER@TXDOT.GOV" w:date="2018-11-01T08:32:00Z">
              <w:rPr>
                <w:noProof/>
                <w:sz w:val="16"/>
                <w:szCs w:val="16"/>
              </w:rPr>
            </w:rPrChange>
          </w:rPr>
          <w:t>512-832-7344</w:t>
        </w:r>
      </w:ins>
      <w:del w:id="176" w:author="CST_SITEMANAGER@TXDOT.GOV" w:date="2018-11-01T08:32:00Z">
        <w:r w:rsidRPr="002A17C4" w:rsidDel="002A17C4">
          <w:rPr>
            <w:noProof/>
            <w:sz w:val="16"/>
            <w:szCs w:val="16"/>
            <w:rPrChange w:id="177" w:author="CST_SITEMANAGER@TXDOT.GOV" w:date="2018-11-01T08:32:00Z">
              <w:rPr>
                <w:noProof/>
                <w:sz w:val="16"/>
                <w:szCs w:val="16"/>
              </w:rPr>
            </w:rPrChange>
          </w:rPr>
          <w:delText>512-506-5847</w:delText>
        </w:r>
      </w:del>
      <w:r w:rsidRPr="002A17C4">
        <w:rPr>
          <w:sz w:val="16"/>
          <w:szCs w:val="16"/>
          <w:rPrChange w:id="178" w:author="CST_SITEMANAGER@TXDOT.GOV" w:date="2018-11-01T08:32:00Z">
            <w:rPr>
              <w:sz w:val="16"/>
              <w:szCs w:val="16"/>
            </w:rPr>
          </w:rPrChange>
        </w:rPr>
        <w:tab/>
      </w:r>
      <w:ins w:id="179" w:author="CST_SITEMANAGER@TXDOT.GOV" w:date="2018-11-01T08:32:00Z">
        <w:r w:rsidR="002A17C4" w:rsidRPr="002A17C4">
          <w:rPr>
            <w:noProof/>
            <w:sz w:val="16"/>
            <w:szCs w:val="16"/>
            <w:rPrChange w:id="180" w:author="CST_SITEMANAGER@TXDOT.GOV" w:date="2018-11-01T08:32:00Z">
              <w:rPr>
                <w:noProof/>
                <w:sz w:val="16"/>
                <w:szCs w:val="16"/>
              </w:rPr>
            </w:rPrChange>
          </w:rPr>
          <w:t>512-832-7287</w:t>
        </w:r>
      </w:ins>
      <w:del w:id="181" w:author="CST_SITEMANAGER@TXDOT.GOV" w:date="2018-11-01T08:32:00Z">
        <w:r w:rsidRPr="002A17C4" w:rsidDel="002A17C4">
          <w:rPr>
            <w:noProof/>
            <w:sz w:val="16"/>
            <w:szCs w:val="16"/>
            <w:rPrChange w:id="182" w:author="CST_SITEMANAGER@TXDOT.GOV" w:date="2018-11-01T08:32:00Z">
              <w:rPr>
                <w:noProof/>
                <w:sz w:val="16"/>
                <w:szCs w:val="16"/>
              </w:rPr>
            </w:rPrChange>
          </w:rPr>
          <w:delText>512-506-5983</w:delText>
        </w:r>
      </w:del>
      <w:r w:rsidRPr="002A17C4">
        <w:rPr>
          <w:sz w:val="16"/>
          <w:szCs w:val="16"/>
          <w:rPrChange w:id="183" w:author="CST_SITEMANAGER@TXDOT.GOV" w:date="2018-11-01T08:32:00Z">
            <w:rPr>
              <w:sz w:val="16"/>
              <w:szCs w:val="16"/>
            </w:rPr>
          </w:rPrChange>
        </w:rPr>
        <w:tab/>
      </w:r>
      <w:del w:id="184" w:author="CST_SITEMANAGER@TXDOT.GOV" w:date="2018-11-01T08:32:00Z">
        <w:r w:rsidRPr="002A17C4" w:rsidDel="002A17C4">
          <w:rPr>
            <w:noProof/>
            <w:sz w:val="16"/>
            <w:szCs w:val="16"/>
            <w:rPrChange w:id="185" w:author="CST_SITEMANAGER@TXDOT.GOV" w:date="2018-11-01T08:32:00Z">
              <w:rPr>
                <w:noProof/>
                <w:sz w:val="16"/>
                <w:szCs w:val="16"/>
              </w:rPr>
            </w:rPrChange>
          </w:rPr>
          <w:delText>512-506-5846</w:delText>
        </w:r>
      </w:del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Supplemental Cementing Materials: Qualifcation and Testing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512-506-5858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512-506-5858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Surface Finish, Concrete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512-506-5892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512-506-5882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Surface Treatment, Concrete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512-506-5882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512-506-5892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Surface Treatment, Penetrating Concrete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512-506-5882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512-506-5892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Tape, Pavement/Traffic Marking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</w:t>
      </w:r>
      <w:bookmarkStart w:id="186" w:name="_GoBack"/>
      <w:bookmarkEnd w:id="186"/>
      <w:r w:rsidRPr="002364B7">
        <w:rPr>
          <w:noProof/>
          <w:sz w:val="16"/>
          <w:szCs w:val="16"/>
        </w:rPr>
        <w:t>-5893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512-506-5870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Technician Qualification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512-506-5802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512-506-5816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Temporary Flexible-Reflective Roadway Marker Tabs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512-506-5893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512-506-5870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Terminal Anchor Beams for Concrete Pavements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512-506-5922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512-506-5934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Test Procedures (Concrete/Cement/Steel)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512-506-5858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512-506-5921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512-506-5860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Test Reports/Data Entry, Asphalt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512-506-5818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512-506-5815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512-506-5821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Test Reports/Data Entry, Cement/Concrete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512-506-5921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512-506-5957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512-506-5858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Test Reports/Data Entry, Chemical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512-506-5872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512-506-5868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512-506-5821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Thermal Camera Calibration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512-506-5973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512-506-5985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512-506-5821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Thermometers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512-506-5973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512-506-5985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512-506-5821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Thermoplastic Pavement Marking Material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512-506-5893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512-506-5870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Thinners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512-506-5882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512-506-5892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lastRenderedPageBreak/>
        <w:t>Timber, Treated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512-506-5927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512-506-5922</w:t>
      </w:r>
      <w:r w:rsidRPr="00293A91">
        <w:rPr>
          <w:sz w:val="16"/>
          <w:szCs w:val="16"/>
        </w:rPr>
        <w:tab/>
      </w:r>
    </w:p>
    <w:p w:rsidR="00F4212C" w:rsidDel="00AF63C8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del w:id="187" w:author="Jessie Ganucheau" w:date="2018-10-16T14:30:00Z"/>
          <w:sz w:val="16"/>
          <w:szCs w:val="16"/>
        </w:rPr>
      </w:pPr>
      <w:del w:id="188" w:author="Jessie Ganucheau" w:date="2018-10-16T14:30:00Z">
        <w:r w:rsidRPr="002364B7" w:rsidDel="00AF63C8">
          <w:rPr>
            <w:noProof/>
            <w:sz w:val="16"/>
            <w:szCs w:val="16"/>
          </w:rPr>
          <w:delText>Time Extensions</w:delText>
        </w:r>
        <w:r w:rsidRPr="00293A91" w:rsidDel="00AF63C8">
          <w:rPr>
            <w:sz w:val="16"/>
            <w:szCs w:val="16"/>
          </w:rPr>
          <w:tab/>
        </w:r>
        <w:r w:rsidRPr="002364B7" w:rsidDel="00AF63C8">
          <w:rPr>
            <w:noProof/>
            <w:sz w:val="16"/>
            <w:szCs w:val="16"/>
          </w:rPr>
          <w:delText>512-416-2512</w:delText>
        </w:r>
        <w:r w:rsidRPr="00293A91" w:rsidDel="00AF63C8">
          <w:rPr>
            <w:sz w:val="16"/>
            <w:szCs w:val="16"/>
          </w:rPr>
          <w:tab/>
        </w:r>
        <w:r w:rsidRPr="00293A91" w:rsidDel="00AF63C8">
          <w:rPr>
            <w:sz w:val="16"/>
            <w:szCs w:val="16"/>
          </w:rPr>
          <w:tab/>
        </w:r>
      </w:del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Toluene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512-506-5882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512-506-5892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Traffic Beads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512-506-5893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512-506-5870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Traffic Buttons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512-506-5893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512-506-5870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Traffic Cone Sleeves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512-506-5893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512-506-5870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Traffic Cones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512-506-5872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512-506-5821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Traffic Paint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512-506-5882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512-506-5892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Traffic Signal Poles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512-506-5927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512-506-5934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Traffic Signs (Testing)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512-506-5893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512-506-5870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Transportation Chain Testing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512-506-5921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512-506-5858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Trash Bags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512-506-5872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512-506-5821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Treated Timber Products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512-506-5927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512-506-5922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Trichloroethane for Asphalt Extraction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512-506-5872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512-506-5821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Vertical Moisture Barriers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512-506-5872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512-506-5821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Walkway, Overhead Sign Bridge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512-506-5927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512-944-4638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Warehousing, Fabricated Steel Materials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512-506-5927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512-506-5922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Warehousing, Patching Material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512-506-5841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512-506-5836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512-506-5831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Water for Concrete Mixing, Sprinkling &amp; Base Materials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512-506-5872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512-506-5821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Waterproofing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512-506-5872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512-506-5821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Waterproofing Materials for Pavement &amp; Concrete Panels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512-506-5872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512-506-5873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512-506-5821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Welded Wire Fabric Testing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512-506-5921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512-506-5858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Welding Consumables/Electrode List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512-506-5926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512-506-5935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512-506-5923</w:t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Work Zone Devices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512-416-3247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512-506-5889</w:t>
      </w:r>
      <w:r w:rsidRPr="00293A91">
        <w:rPr>
          <w:sz w:val="16"/>
          <w:szCs w:val="16"/>
        </w:rPr>
        <w:tab/>
      </w:r>
    </w:p>
    <w:p w:rsidR="00F4212C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  <w:r w:rsidRPr="002364B7">
        <w:rPr>
          <w:noProof/>
          <w:sz w:val="16"/>
          <w:szCs w:val="16"/>
        </w:rPr>
        <w:t>XRF Testing, Asphalt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512-506-5863</w:t>
      </w:r>
      <w:r w:rsidRPr="00293A91">
        <w:rPr>
          <w:sz w:val="16"/>
          <w:szCs w:val="16"/>
        </w:rPr>
        <w:tab/>
      </w:r>
      <w:r w:rsidRPr="002364B7">
        <w:rPr>
          <w:noProof/>
          <w:sz w:val="16"/>
          <w:szCs w:val="16"/>
        </w:rPr>
        <w:t>512-506-5855</w:t>
      </w:r>
      <w:r w:rsidRPr="00293A91">
        <w:rPr>
          <w:sz w:val="16"/>
          <w:szCs w:val="16"/>
        </w:rPr>
        <w:tab/>
      </w:r>
    </w:p>
    <w:p w:rsidR="00F4212C" w:rsidRPr="00293A91" w:rsidRDefault="00F4212C" w:rsidP="00293A91">
      <w:pPr>
        <w:tabs>
          <w:tab w:val="left" w:pos="6521"/>
          <w:tab w:val="left" w:pos="8080"/>
          <w:tab w:val="left" w:pos="9639"/>
        </w:tabs>
        <w:spacing w:after="240"/>
        <w:rPr>
          <w:sz w:val="16"/>
          <w:szCs w:val="16"/>
        </w:rPr>
      </w:pPr>
    </w:p>
    <w:sectPr w:rsidR="00F4212C" w:rsidRPr="00293A91" w:rsidSect="00874ECF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720" w:right="720" w:bottom="720" w:left="720" w:header="720" w:footer="36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4F06" w:rsidRDefault="00494F06" w:rsidP="00F54DAE">
      <w:r>
        <w:separator/>
      </w:r>
    </w:p>
  </w:endnote>
  <w:endnote w:type="continuationSeparator" w:id="0">
    <w:p w:rsidR="00494F06" w:rsidRDefault="00494F06" w:rsidP="00F54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F06" w:rsidRPr="00F54DAE" w:rsidRDefault="00494F06" w:rsidP="00F54DAE">
    <w:pPr>
      <w:pStyle w:val="Footer"/>
      <w:pBdr>
        <w:top w:val="thinThickSmallGap" w:sz="24" w:space="1" w:color="622423" w:themeColor="accent2" w:themeShade="7F"/>
      </w:pBdr>
      <w:rPr>
        <w:rFonts w:asciiTheme="minorHAnsi" w:hAnsiTheme="minorHAnsi" w:cstheme="minorHAnsi"/>
        <w:sz w:val="16"/>
        <w:szCs w:val="16"/>
      </w:rPr>
    </w:pPr>
    <w:del w:id="189" w:author="Jessie Ganucheau" w:date="2018-10-16T14:30:00Z">
      <w:r w:rsidDel="00AF63C8">
        <w:rPr>
          <w:rFonts w:asciiTheme="minorHAnsi" w:eastAsiaTheme="majorEastAsia" w:hAnsiTheme="minorHAnsi" w:cstheme="minorHAnsi"/>
          <w:sz w:val="16"/>
          <w:szCs w:val="16"/>
        </w:rPr>
        <w:delText>October 20,</w:delText>
      </w:r>
    </w:del>
    <w:ins w:id="190" w:author="Jessie Ganucheau" w:date="2018-10-16T14:30:00Z">
      <w:del w:id="191" w:author="CST_SITEMANAGER@TXDOT.GOV" w:date="2018-10-31T06:21:00Z">
        <w:r w:rsidDel="003F2AB4">
          <w:rPr>
            <w:rFonts w:asciiTheme="minorHAnsi" w:eastAsiaTheme="majorEastAsia" w:hAnsiTheme="minorHAnsi" w:cstheme="minorHAnsi"/>
            <w:sz w:val="16"/>
            <w:szCs w:val="16"/>
          </w:rPr>
          <w:delText>D</w:delText>
        </w:r>
        <w:r w:rsidRPr="00AF63C8" w:rsidDel="003F2AB4">
          <w:rPr>
            <w:rFonts w:asciiTheme="minorHAnsi" w:eastAsiaTheme="majorEastAsia" w:hAnsiTheme="minorHAnsi" w:cstheme="minorHAnsi"/>
            <w:sz w:val="16"/>
            <w:szCs w:val="16"/>
            <w:highlight w:val="yellow"/>
            <w:rPrChange w:id="192" w:author="Jessie Ganucheau" w:date="2018-10-16T14:30:00Z">
              <w:rPr>
                <w:rFonts w:asciiTheme="minorHAnsi" w:eastAsiaTheme="majorEastAsia" w:hAnsiTheme="minorHAnsi" w:cstheme="minorHAnsi"/>
                <w:sz w:val="16"/>
                <w:szCs w:val="16"/>
              </w:rPr>
            </w:rPrChange>
          </w:rPr>
          <w:delText>RAFT</w:delText>
        </w:r>
      </w:del>
    </w:ins>
    <w:del w:id="193" w:author="CST_SITEMANAGER@TXDOT.GOV" w:date="2018-10-31T06:22:00Z">
      <w:r w:rsidDel="003F2AB4">
        <w:rPr>
          <w:rFonts w:asciiTheme="minorHAnsi" w:eastAsiaTheme="majorEastAsia" w:hAnsiTheme="minorHAnsi" w:cstheme="minorHAnsi"/>
          <w:sz w:val="16"/>
          <w:szCs w:val="16"/>
        </w:rPr>
        <w:delText xml:space="preserve"> </w:delText>
      </w:r>
    </w:del>
    <w:r>
      <w:rPr>
        <w:rFonts w:asciiTheme="minorHAnsi" w:eastAsiaTheme="majorEastAsia" w:hAnsiTheme="minorHAnsi" w:cstheme="minorHAnsi"/>
        <w:sz w:val="16"/>
        <w:szCs w:val="16"/>
      </w:rPr>
      <w:t>201</w:t>
    </w:r>
    <w:ins w:id="194" w:author="Jessie Ganucheau" w:date="2018-10-16T14:30:00Z">
      <w:r>
        <w:rPr>
          <w:rFonts w:asciiTheme="minorHAnsi" w:eastAsiaTheme="majorEastAsia" w:hAnsiTheme="minorHAnsi" w:cstheme="minorHAnsi"/>
          <w:sz w:val="16"/>
          <w:szCs w:val="16"/>
        </w:rPr>
        <w:t>8</w:t>
      </w:r>
    </w:ins>
    <w:del w:id="195" w:author="Jessie Ganucheau" w:date="2018-10-16T14:30:00Z">
      <w:r w:rsidDel="00AF63C8">
        <w:rPr>
          <w:rFonts w:asciiTheme="minorHAnsi" w:eastAsiaTheme="majorEastAsia" w:hAnsiTheme="minorHAnsi" w:cstheme="minorHAnsi"/>
          <w:sz w:val="16"/>
          <w:szCs w:val="16"/>
        </w:rPr>
        <w:delText>7</w:delText>
      </w:r>
    </w:del>
    <w:r w:rsidRPr="00F54DAE">
      <w:rPr>
        <w:rFonts w:asciiTheme="minorHAnsi" w:eastAsiaTheme="majorEastAsia" w:hAnsiTheme="minorHAnsi" w:cstheme="minorHAnsi"/>
        <w:sz w:val="16"/>
        <w:szCs w:val="16"/>
      </w:rPr>
      <w:ptab w:relativeTo="margin" w:alignment="right" w:leader="none"/>
    </w:r>
    <w:r w:rsidRPr="00DC0AEC">
      <w:rPr>
        <w:rFonts w:asciiTheme="minorHAnsi" w:eastAsiaTheme="majorEastAsia" w:hAnsiTheme="minorHAnsi" w:cstheme="minorHAnsi"/>
        <w:sz w:val="16"/>
        <w:szCs w:val="16"/>
      </w:rPr>
      <w:t xml:space="preserve">Page </w:t>
    </w:r>
    <w:r w:rsidRPr="00DC0AEC">
      <w:rPr>
        <w:rFonts w:asciiTheme="minorHAnsi" w:eastAsiaTheme="majorEastAsia" w:hAnsiTheme="minorHAnsi" w:cstheme="minorHAnsi"/>
        <w:b/>
        <w:sz w:val="16"/>
        <w:szCs w:val="16"/>
      </w:rPr>
      <w:fldChar w:fldCharType="begin"/>
    </w:r>
    <w:r w:rsidRPr="00DC0AEC">
      <w:rPr>
        <w:rFonts w:asciiTheme="minorHAnsi" w:eastAsiaTheme="majorEastAsia" w:hAnsiTheme="minorHAnsi" w:cstheme="minorHAnsi"/>
        <w:b/>
        <w:sz w:val="16"/>
        <w:szCs w:val="16"/>
      </w:rPr>
      <w:instrText xml:space="preserve"> PAGE  \* Arabic  \* MERGEFORMAT </w:instrText>
    </w:r>
    <w:r w:rsidRPr="00DC0AEC">
      <w:rPr>
        <w:rFonts w:asciiTheme="minorHAnsi" w:eastAsiaTheme="majorEastAsia" w:hAnsiTheme="minorHAnsi" w:cstheme="minorHAnsi"/>
        <w:b/>
        <w:sz w:val="16"/>
        <w:szCs w:val="16"/>
      </w:rPr>
      <w:fldChar w:fldCharType="separate"/>
    </w:r>
    <w:r w:rsidR="0016444E">
      <w:rPr>
        <w:rFonts w:asciiTheme="minorHAnsi" w:eastAsiaTheme="majorEastAsia" w:hAnsiTheme="minorHAnsi" w:cstheme="minorHAnsi"/>
        <w:b/>
        <w:noProof/>
        <w:sz w:val="16"/>
        <w:szCs w:val="16"/>
      </w:rPr>
      <w:t>12</w:t>
    </w:r>
    <w:r w:rsidRPr="00DC0AEC">
      <w:rPr>
        <w:rFonts w:asciiTheme="minorHAnsi" w:eastAsiaTheme="majorEastAsia" w:hAnsiTheme="minorHAnsi" w:cstheme="minorHAnsi"/>
        <w:b/>
        <w:sz w:val="16"/>
        <w:szCs w:val="16"/>
      </w:rPr>
      <w:fldChar w:fldCharType="end"/>
    </w:r>
    <w:r w:rsidRPr="00DC0AEC">
      <w:rPr>
        <w:rFonts w:asciiTheme="minorHAnsi" w:eastAsiaTheme="majorEastAsia" w:hAnsiTheme="minorHAnsi" w:cstheme="minorHAnsi"/>
        <w:sz w:val="16"/>
        <w:szCs w:val="16"/>
      </w:rPr>
      <w:t xml:space="preserve"> of </w:t>
    </w:r>
    <w:r w:rsidRPr="00DC0AEC">
      <w:rPr>
        <w:rFonts w:asciiTheme="minorHAnsi" w:eastAsiaTheme="majorEastAsia" w:hAnsiTheme="minorHAnsi" w:cstheme="minorHAnsi"/>
        <w:b/>
        <w:sz w:val="16"/>
        <w:szCs w:val="16"/>
      </w:rPr>
      <w:fldChar w:fldCharType="begin"/>
    </w:r>
    <w:r w:rsidRPr="00DC0AEC">
      <w:rPr>
        <w:rFonts w:asciiTheme="minorHAnsi" w:eastAsiaTheme="majorEastAsia" w:hAnsiTheme="minorHAnsi" w:cstheme="minorHAnsi"/>
        <w:b/>
        <w:sz w:val="16"/>
        <w:szCs w:val="16"/>
      </w:rPr>
      <w:instrText xml:space="preserve"> NUMPAGES  \* Arabic  \* MERGEFORMAT </w:instrText>
    </w:r>
    <w:r w:rsidRPr="00DC0AEC">
      <w:rPr>
        <w:rFonts w:asciiTheme="minorHAnsi" w:eastAsiaTheme="majorEastAsia" w:hAnsiTheme="minorHAnsi" w:cstheme="minorHAnsi"/>
        <w:b/>
        <w:sz w:val="16"/>
        <w:szCs w:val="16"/>
      </w:rPr>
      <w:fldChar w:fldCharType="separate"/>
    </w:r>
    <w:r w:rsidR="0016444E">
      <w:rPr>
        <w:rFonts w:asciiTheme="minorHAnsi" w:eastAsiaTheme="majorEastAsia" w:hAnsiTheme="minorHAnsi" w:cstheme="minorHAnsi"/>
        <w:b/>
        <w:noProof/>
        <w:sz w:val="16"/>
        <w:szCs w:val="16"/>
      </w:rPr>
      <w:t>12</w:t>
    </w:r>
    <w:r w:rsidRPr="00DC0AEC">
      <w:rPr>
        <w:rFonts w:asciiTheme="minorHAnsi" w:eastAsiaTheme="majorEastAsia" w:hAnsiTheme="minorHAnsi" w:cstheme="minorHAnsi"/>
        <w:b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F06" w:rsidRPr="00F54DAE" w:rsidRDefault="00494F06" w:rsidP="00F54DAE">
    <w:pPr>
      <w:pStyle w:val="Footer"/>
      <w:pBdr>
        <w:top w:val="thinThickSmallGap" w:sz="24" w:space="1" w:color="622423" w:themeColor="accent2" w:themeShade="7F"/>
      </w:pBdr>
      <w:rPr>
        <w:sz w:val="16"/>
        <w:szCs w:val="16"/>
      </w:rPr>
    </w:pPr>
    <w:r>
      <w:rPr>
        <w:rFonts w:asciiTheme="majorHAnsi" w:eastAsiaTheme="majorEastAsia" w:hAnsiTheme="majorHAnsi" w:cstheme="majorBidi"/>
        <w:sz w:val="16"/>
        <w:szCs w:val="16"/>
      </w:rPr>
      <w:t>Tuesday, April 22, 2014</w:t>
    </w:r>
    <w:r w:rsidRPr="00F54DAE">
      <w:rPr>
        <w:rFonts w:asciiTheme="majorHAnsi" w:eastAsiaTheme="majorEastAsia" w:hAnsiTheme="majorHAnsi" w:cstheme="majorBidi"/>
        <w:sz w:val="16"/>
        <w:szCs w:val="16"/>
      </w:rPr>
      <w:ptab w:relativeTo="margin" w:alignment="right" w:leader="none"/>
    </w:r>
    <w:r w:rsidRPr="00C71C63">
      <w:rPr>
        <w:rFonts w:asciiTheme="majorHAnsi" w:eastAsiaTheme="majorEastAsia" w:hAnsiTheme="majorHAnsi" w:cstheme="majorBidi"/>
        <w:sz w:val="16"/>
        <w:szCs w:val="16"/>
      </w:rPr>
      <w:t xml:space="preserve">Page </w:t>
    </w:r>
    <w:r w:rsidRPr="00C71C63">
      <w:rPr>
        <w:rFonts w:asciiTheme="majorHAnsi" w:eastAsiaTheme="majorEastAsia" w:hAnsiTheme="majorHAnsi" w:cstheme="majorBidi"/>
        <w:b/>
        <w:sz w:val="16"/>
        <w:szCs w:val="16"/>
      </w:rPr>
      <w:fldChar w:fldCharType="begin"/>
    </w:r>
    <w:r w:rsidRPr="00C71C63">
      <w:rPr>
        <w:rFonts w:asciiTheme="majorHAnsi" w:eastAsiaTheme="majorEastAsia" w:hAnsiTheme="majorHAnsi" w:cstheme="majorBidi"/>
        <w:b/>
        <w:sz w:val="16"/>
        <w:szCs w:val="16"/>
      </w:rPr>
      <w:instrText xml:space="preserve"> PAGE  \* Arabic  \* MERGEFORMAT </w:instrText>
    </w:r>
    <w:r w:rsidRPr="00C71C63">
      <w:rPr>
        <w:rFonts w:asciiTheme="majorHAnsi" w:eastAsiaTheme="majorEastAsia" w:hAnsiTheme="majorHAnsi" w:cstheme="majorBidi"/>
        <w:b/>
        <w:sz w:val="16"/>
        <w:szCs w:val="16"/>
      </w:rPr>
      <w:fldChar w:fldCharType="separate"/>
    </w:r>
    <w:r>
      <w:rPr>
        <w:rFonts w:asciiTheme="majorHAnsi" w:eastAsiaTheme="majorEastAsia" w:hAnsiTheme="majorHAnsi" w:cstheme="majorBidi"/>
        <w:b/>
        <w:noProof/>
        <w:sz w:val="16"/>
        <w:szCs w:val="16"/>
      </w:rPr>
      <w:t>13</w:t>
    </w:r>
    <w:r w:rsidRPr="00C71C63">
      <w:rPr>
        <w:rFonts w:asciiTheme="majorHAnsi" w:eastAsiaTheme="majorEastAsia" w:hAnsiTheme="majorHAnsi" w:cstheme="majorBidi"/>
        <w:b/>
        <w:sz w:val="16"/>
        <w:szCs w:val="16"/>
      </w:rPr>
      <w:fldChar w:fldCharType="end"/>
    </w:r>
    <w:r w:rsidRPr="00C71C63">
      <w:rPr>
        <w:rFonts w:asciiTheme="majorHAnsi" w:eastAsiaTheme="majorEastAsia" w:hAnsiTheme="majorHAnsi" w:cstheme="majorBidi"/>
        <w:sz w:val="16"/>
        <w:szCs w:val="16"/>
      </w:rPr>
      <w:t xml:space="preserve"> of </w:t>
    </w:r>
    <w:r w:rsidRPr="00C71C63">
      <w:rPr>
        <w:rFonts w:asciiTheme="majorHAnsi" w:eastAsiaTheme="majorEastAsia" w:hAnsiTheme="majorHAnsi" w:cstheme="majorBidi"/>
        <w:b/>
        <w:sz w:val="16"/>
        <w:szCs w:val="16"/>
      </w:rPr>
      <w:fldChar w:fldCharType="begin"/>
    </w:r>
    <w:r w:rsidRPr="00C71C63">
      <w:rPr>
        <w:rFonts w:asciiTheme="majorHAnsi" w:eastAsiaTheme="majorEastAsia" w:hAnsiTheme="majorHAnsi" w:cstheme="majorBidi"/>
        <w:b/>
        <w:sz w:val="16"/>
        <w:szCs w:val="16"/>
      </w:rPr>
      <w:instrText xml:space="preserve"> NUMPAGES  \* Arabic  \* MERGEFORMAT </w:instrText>
    </w:r>
    <w:r w:rsidRPr="00C71C63">
      <w:rPr>
        <w:rFonts w:asciiTheme="majorHAnsi" w:eastAsiaTheme="majorEastAsia" w:hAnsiTheme="majorHAnsi" w:cstheme="majorBidi"/>
        <w:b/>
        <w:sz w:val="16"/>
        <w:szCs w:val="16"/>
      </w:rPr>
      <w:fldChar w:fldCharType="separate"/>
    </w:r>
    <w:ins w:id="196" w:author="CST_SITEMANAGER@TXDOT.GOV" w:date="2018-11-01T08:36:00Z">
      <w:r w:rsidR="0016444E">
        <w:rPr>
          <w:rFonts w:asciiTheme="majorHAnsi" w:eastAsiaTheme="majorEastAsia" w:hAnsiTheme="majorHAnsi" w:cstheme="majorBidi"/>
          <w:b/>
          <w:noProof/>
          <w:sz w:val="16"/>
          <w:szCs w:val="16"/>
        </w:rPr>
        <w:t>12</w:t>
      </w:r>
    </w:ins>
    <w:ins w:id="197" w:author="Jessie Ganucheau" w:date="2018-10-16T16:24:00Z">
      <w:del w:id="198" w:author="CST_SITEMANAGER@TXDOT.GOV" w:date="2018-10-31T06:22:00Z">
        <w:r w:rsidDel="00845903">
          <w:rPr>
            <w:rFonts w:asciiTheme="majorHAnsi" w:eastAsiaTheme="majorEastAsia" w:hAnsiTheme="majorHAnsi" w:cstheme="majorBidi"/>
            <w:b/>
            <w:noProof/>
            <w:sz w:val="16"/>
            <w:szCs w:val="16"/>
          </w:rPr>
          <w:delText>13</w:delText>
        </w:r>
      </w:del>
    </w:ins>
    <w:del w:id="199" w:author="CST_SITEMANAGER@TXDOT.GOV" w:date="2018-10-31T06:22:00Z">
      <w:r w:rsidDel="00845903">
        <w:rPr>
          <w:rFonts w:asciiTheme="majorHAnsi" w:eastAsiaTheme="majorEastAsia" w:hAnsiTheme="majorHAnsi" w:cstheme="majorBidi"/>
          <w:b/>
          <w:noProof/>
          <w:sz w:val="16"/>
          <w:szCs w:val="16"/>
        </w:rPr>
        <w:delText>1</w:delText>
      </w:r>
    </w:del>
    <w:r w:rsidRPr="00C71C63">
      <w:rPr>
        <w:rFonts w:asciiTheme="majorHAnsi" w:eastAsiaTheme="majorEastAsia" w:hAnsiTheme="majorHAnsi" w:cstheme="majorBidi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4F06" w:rsidRDefault="00494F06" w:rsidP="00F54DAE">
      <w:r>
        <w:separator/>
      </w:r>
    </w:p>
  </w:footnote>
  <w:footnote w:type="continuationSeparator" w:id="0">
    <w:p w:rsidR="00494F06" w:rsidRDefault="00494F06" w:rsidP="00F54D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F06" w:rsidRPr="004B110B" w:rsidRDefault="00494F06" w:rsidP="00874ECF">
    <w:pPr>
      <w:rPr>
        <w:b/>
        <w:color w:val="943634" w:themeColor="accent2" w:themeShade="BF"/>
        <w:sz w:val="40"/>
        <w:szCs w:val="40"/>
      </w:rPr>
    </w:pPr>
    <w:r>
      <w:rPr>
        <w:b/>
        <w:color w:val="943634" w:themeColor="accent2" w:themeShade="BF"/>
        <w:sz w:val="40"/>
        <w:szCs w:val="40"/>
      </w:rPr>
      <w:t>Materials and Tests</w:t>
    </w:r>
    <w:r w:rsidRPr="004B110B">
      <w:rPr>
        <w:b/>
        <w:color w:val="943634" w:themeColor="accent2" w:themeShade="BF"/>
        <w:sz w:val="40"/>
        <w:szCs w:val="40"/>
      </w:rPr>
      <w:t xml:space="preserve"> Division Functional Directory</w:t>
    </w:r>
  </w:p>
  <w:p w:rsidR="00494F06" w:rsidRPr="004B110B" w:rsidRDefault="00494F06" w:rsidP="00874ECF">
    <w:pPr>
      <w:rPr>
        <w:color w:val="943634" w:themeColor="accent2" w:themeShade="BF"/>
        <w:sz w:val="16"/>
        <w:szCs w:val="16"/>
      </w:rPr>
    </w:pPr>
  </w:p>
  <w:p w:rsidR="00494F06" w:rsidRDefault="00494F06" w:rsidP="00DA1571">
    <w:pPr>
      <w:pBdr>
        <w:bottom w:val="single" w:sz="18" w:space="1" w:color="943634" w:themeColor="accent2" w:themeShade="BF"/>
      </w:pBdr>
      <w:tabs>
        <w:tab w:val="left" w:pos="6521"/>
        <w:tab w:val="left" w:pos="8080"/>
        <w:tab w:val="left" w:pos="9639"/>
      </w:tabs>
      <w:spacing w:after="120"/>
      <w:rPr>
        <w:b/>
        <w:sz w:val="20"/>
        <w:szCs w:val="20"/>
      </w:rPr>
    </w:pPr>
    <w:r w:rsidRPr="004B110B">
      <w:rPr>
        <w:b/>
        <w:sz w:val="20"/>
        <w:szCs w:val="20"/>
      </w:rPr>
      <w:t>Function</w:t>
    </w:r>
    <w:r w:rsidRPr="004B110B">
      <w:rPr>
        <w:b/>
        <w:sz w:val="20"/>
        <w:szCs w:val="20"/>
      </w:rPr>
      <w:tab/>
      <w:t>Phone No 1</w:t>
    </w:r>
    <w:r w:rsidRPr="004B110B">
      <w:rPr>
        <w:b/>
        <w:sz w:val="20"/>
        <w:szCs w:val="20"/>
      </w:rPr>
      <w:tab/>
      <w:t>Phone No 2</w:t>
    </w:r>
    <w:r w:rsidRPr="004B110B">
      <w:rPr>
        <w:b/>
        <w:sz w:val="20"/>
        <w:szCs w:val="20"/>
      </w:rPr>
      <w:tab/>
      <w:t>Phone No 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F06" w:rsidRDefault="00494F06" w:rsidP="00C07FE9">
    <w:pPr>
      <w:rPr>
        <w:b/>
        <w:sz w:val="28"/>
        <w:szCs w:val="28"/>
      </w:rPr>
    </w:pPr>
    <w:r>
      <w:rPr>
        <w:b/>
        <w:sz w:val="28"/>
        <w:szCs w:val="28"/>
      </w:rPr>
      <w:t xml:space="preserve">Construction Division </w:t>
    </w:r>
    <w:r w:rsidRPr="00F54DAE">
      <w:rPr>
        <w:b/>
        <w:sz w:val="28"/>
        <w:szCs w:val="28"/>
      </w:rPr>
      <w:t>Functional Directory</w:t>
    </w:r>
  </w:p>
  <w:p w:rsidR="00494F06" w:rsidRDefault="00494F06" w:rsidP="00C07FE9"/>
  <w:p w:rsidR="00494F06" w:rsidRPr="00C07FE9" w:rsidRDefault="00494F06" w:rsidP="008C7487">
    <w:pPr>
      <w:tabs>
        <w:tab w:val="left" w:pos="5670"/>
        <w:tab w:val="left" w:pos="7371"/>
        <w:tab w:val="left" w:pos="9072"/>
      </w:tabs>
      <w:spacing w:after="120"/>
    </w:pPr>
    <w:r w:rsidRPr="00F54DAE">
      <w:rPr>
        <w:sz w:val="20"/>
        <w:szCs w:val="20"/>
        <w:u w:val="single"/>
      </w:rPr>
      <w:t>Function</w:t>
    </w:r>
    <w:r w:rsidRPr="00F54DAE">
      <w:rPr>
        <w:sz w:val="20"/>
        <w:szCs w:val="20"/>
        <w:u w:val="single"/>
      </w:rPr>
      <w:tab/>
      <w:t>Phone No</w:t>
    </w:r>
    <w:r>
      <w:rPr>
        <w:sz w:val="20"/>
        <w:szCs w:val="20"/>
        <w:u w:val="single"/>
      </w:rPr>
      <w:t xml:space="preserve"> 1</w:t>
    </w:r>
    <w:r w:rsidRPr="00F54DAE">
      <w:rPr>
        <w:sz w:val="20"/>
        <w:szCs w:val="20"/>
        <w:u w:val="single"/>
      </w:rPr>
      <w:tab/>
    </w:r>
    <w:r>
      <w:rPr>
        <w:sz w:val="20"/>
        <w:szCs w:val="20"/>
        <w:u w:val="single"/>
      </w:rPr>
      <w:t>P</w:t>
    </w:r>
    <w:r w:rsidRPr="00F54DAE">
      <w:rPr>
        <w:sz w:val="20"/>
        <w:szCs w:val="20"/>
        <w:u w:val="single"/>
      </w:rPr>
      <w:t>hone No</w:t>
    </w:r>
    <w:r>
      <w:rPr>
        <w:sz w:val="20"/>
        <w:szCs w:val="20"/>
        <w:u w:val="single"/>
      </w:rPr>
      <w:t xml:space="preserve"> 2</w:t>
    </w:r>
    <w:r w:rsidRPr="00F54DAE">
      <w:rPr>
        <w:sz w:val="20"/>
        <w:szCs w:val="20"/>
        <w:u w:val="single"/>
      </w:rPr>
      <w:tab/>
    </w:r>
    <w:r>
      <w:rPr>
        <w:sz w:val="20"/>
        <w:szCs w:val="20"/>
        <w:u w:val="single"/>
      </w:rPr>
      <w:t>P</w:t>
    </w:r>
    <w:r w:rsidRPr="00F54DAE">
      <w:rPr>
        <w:sz w:val="20"/>
        <w:szCs w:val="20"/>
        <w:u w:val="single"/>
      </w:rPr>
      <w:t>hone No</w:t>
    </w:r>
    <w:r>
      <w:rPr>
        <w:sz w:val="20"/>
        <w:szCs w:val="20"/>
        <w:u w:val="single"/>
      </w:rPr>
      <w:t xml:space="preserve">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5BD"/>
    <w:multiLevelType w:val="multilevel"/>
    <w:tmpl w:val="0B36758E"/>
    <w:numStyleLink w:val="MultiLevelList"/>
  </w:abstractNum>
  <w:abstractNum w:abstractNumId="1">
    <w:nsid w:val="16C257E6"/>
    <w:multiLevelType w:val="multilevel"/>
    <w:tmpl w:val="4D4E395C"/>
    <w:lvl w:ilvl="0">
      <w:start w:val="1"/>
      <w:numFmt w:val="decimal"/>
      <w:suff w:val="space"/>
      <w:lvlText w:val="%1)"/>
      <w:lvlJc w:val="left"/>
      <w:pPr>
        <w:ind w:left="504" w:hanging="504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1008" w:hanging="504"/>
      </w:pPr>
      <w:rPr>
        <w:rFonts w:hint="default"/>
      </w:rPr>
    </w:lvl>
    <w:lvl w:ilvl="2">
      <w:start w:val="1"/>
      <w:numFmt w:val="lowerRoman"/>
      <w:suff w:val="space"/>
      <w:lvlText w:val="%3)"/>
      <w:lvlJc w:val="left"/>
      <w:pPr>
        <w:ind w:left="1512" w:hanging="50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7B3204ED"/>
    <w:multiLevelType w:val="multilevel"/>
    <w:tmpl w:val="0B36758E"/>
    <w:styleLink w:val="MultiLevelList"/>
    <w:lvl w:ilvl="0">
      <w:start w:val="1"/>
      <w:numFmt w:val="decimal"/>
      <w:suff w:val="space"/>
      <w:lvlText w:val="%1)"/>
      <w:lvlJc w:val="left"/>
      <w:pPr>
        <w:ind w:left="504" w:hanging="504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1008" w:hanging="504"/>
      </w:pPr>
      <w:rPr>
        <w:rFonts w:hint="default"/>
      </w:rPr>
    </w:lvl>
    <w:lvl w:ilvl="2">
      <w:start w:val="1"/>
      <w:numFmt w:val="lowerRoman"/>
      <w:suff w:val="space"/>
      <w:lvlText w:val="%3)"/>
      <w:lvlJc w:val="left"/>
      <w:pPr>
        <w:ind w:left="1512" w:hanging="50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7B680984"/>
    <w:multiLevelType w:val="multilevel"/>
    <w:tmpl w:val="4D4E395C"/>
    <w:lvl w:ilvl="0">
      <w:start w:val="1"/>
      <w:numFmt w:val="decimal"/>
      <w:suff w:val="space"/>
      <w:lvlText w:val="%1)"/>
      <w:lvlJc w:val="left"/>
      <w:pPr>
        <w:ind w:left="504" w:hanging="504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1008" w:hanging="504"/>
      </w:pPr>
      <w:rPr>
        <w:rFonts w:hint="default"/>
      </w:rPr>
    </w:lvl>
    <w:lvl w:ilvl="2">
      <w:start w:val="1"/>
      <w:numFmt w:val="lowerRoman"/>
      <w:suff w:val="space"/>
      <w:lvlText w:val="%3)"/>
      <w:lvlJc w:val="left"/>
      <w:pPr>
        <w:ind w:left="1512" w:hanging="50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markup="0"/>
  <w:trackRevisions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DAE"/>
    <w:rsid w:val="000878F3"/>
    <w:rsid w:val="000B7355"/>
    <w:rsid w:val="000F1244"/>
    <w:rsid w:val="001262CD"/>
    <w:rsid w:val="001476FE"/>
    <w:rsid w:val="0016444E"/>
    <w:rsid w:val="001661F7"/>
    <w:rsid w:val="00177B27"/>
    <w:rsid w:val="00214E11"/>
    <w:rsid w:val="00226123"/>
    <w:rsid w:val="002644F3"/>
    <w:rsid w:val="00264C37"/>
    <w:rsid w:val="00287B4C"/>
    <w:rsid w:val="00293A91"/>
    <w:rsid w:val="002A17C4"/>
    <w:rsid w:val="002F2A7D"/>
    <w:rsid w:val="00300ED3"/>
    <w:rsid w:val="00352453"/>
    <w:rsid w:val="0037783C"/>
    <w:rsid w:val="00377EF6"/>
    <w:rsid w:val="00393DE7"/>
    <w:rsid w:val="003E638B"/>
    <w:rsid w:val="003F2AB4"/>
    <w:rsid w:val="004032EA"/>
    <w:rsid w:val="00414A6D"/>
    <w:rsid w:val="004171D8"/>
    <w:rsid w:val="0044282D"/>
    <w:rsid w:val="004462BB"/>
    <w:rsid w:val="00462D43"/>
    <w:rsid w:val="00464CBA"/>
    <w:rsid w:val="00494F06"/>
    <w:rsid w:val="004A17CF"/>
    <w:rsid w:val="004B110B"/>
    <w:rsid w:val="004C45BF"/>
    <w:rsid w:val="00545379"/>
    <w:rsid w:val="00565E21"/>
    <w:rsid w:val="0061132D"/>
    <w:rsid w:val="00650E1D"/>
    <w:rsid w:val="006857B0"/>
    <w:rsid w:val="006E63E1"/>
    <w:rsid w:val="00762AA2"/>
    <w:rsid w:val="00845903"/>
    <w:rsid w:val="00874ECF"/>
    <w:rsid w:val="00885F3B"/>
    <w:rsid w:val="0089177F"/>
    <w:rsid w:val="008C7487"/>
    <w:rsid w:val="008F554B"/>
    <w:rsid w:val="009B1C9D"/>
    <w:rsid w:val="009E2132"/>
    <w:rsid w:val="009F4F8D"/>
    <w:rsid w:val="00A03018"/>
    <w:rsid w:val="00A347A1"/>
    <w:rsid w:val="00A43A83"/>
    <w:rsid w:val="00A6426B"/>
    <w:rsid w:val="00A73FF8"/>
    <w:rsid w:val="00AB330F"/>
    <w:rsid w:val="00AC7C1B"/>
    <w:rsid w:val="00AF63C8"/>
    <w:rsid w:val="00B17F66"/>
    <w:rsid w:val="00B24A62"/>
    <w:rsid w:val="00B46705"/>
    <w:rsid w:val="00B934C6"/>
    <w:rsid w:val="00C07FE9"/>
    <w:rsid w:val="00C368E9"/>
    <w:rsid w:val="00C71C63"/>
    <w:rsid w:val="00C85248"/>
    <w:rsid w:val="00CB2D5A"/>
    <w:rsid w:val="00CF4D02"/>
    <w:rsid w:val="00D74D23"/>
    <w:rsid w:val="00DA1571"/>
    <w:rsid w:val="00DA209E"/>
    <w:rsid w:val="00DA5A43"/>
    <w:rsid w:val="00DC0AEC"/>
    <w:rsid w:val="00DE788C"/>
    <w:rsid w:val="00E17E92"/>
    <w:rsid w:val="00E705EF"/>
    <w:rsid w:val="00E93CC3"/>
    <w:rsid w:val="00EA5751"/>
    <w:rsid w:val="00EF725D"/>
    <w:rsid w:val="00F158F9"/>
    <w:rsid w:val="00F4212C"/>
    <w:rsid w:val="00F4260B"/>
    <w:rsid w:val="00F54DAE"/>
    <w:rsid w:val="00FD2828"/>
    <w:rsid w:val="00FD2873"/>
    <w:rsid w:val="00FE3B0F"/>
    <w:rsid w:val="00FE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77F"/>
  </w:style>
  <w:style w:type="paragraph" w:styleId="Heading1">
    <w:name w:val="heading 1"/>
    <w:basedOn w:val="Normal"/>
    <w:next w:val="Normal"/>
    <w:link w:val="Heading1Char"/>
    <w:uiPriority w:val="9"/>
    <w:qFormat/>
    <w:rsid w:val="00287B4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B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ultiLevelList">
    <w:name w:val="Multi Level List"/>
    <w:basedOn w:val="NoList"/>
    <w:uiPriority w:val="99"/>
    <w:rsid w:val="0089177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FE3B0F"/>
    <w:pPr>
      <w:ind w:left="720"/>
      <w:contextualSpacing/>
    </w:pPr>
  </w:style>
  <w:style w:type="paragraph" w:styleId="NoSpacing">
    <w:name w:val="No Spacing"/>
    <w:uiPriority w:val="1"/>
    <w:qFormat/>
    <w:rsid w:val="00287B4C"/>
  </w:style>
  <w:style w:type="character" w:customStyle="1" w:styleId="Heading1Char">
    <w:name w:val="Heading 1 Char"/>
    <w:basedOn w:val="DefaultParagraphFont"/>
    <w:link w:val="Heading1"/>
    <w:uiPriority w:val="9"/>
    <w:rsid w:val="00287B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87B4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7B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87B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F54D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4D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4DAE"/>
  </w:style>
  <w:style w:type="paragraph" w:styleId="Footer">
    <w:name w:val="footer"/>
    <w:basedOn w:val="Normal"/>
    <w:link w:val="FooterChar"/>
    <w:uiPriority w:val="99"/>
    <w:unhideWhenUsed/>
    <w:rsid w:val="00F54D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4DAE"/>
  </w:style>
  <w:style w:type="paragraph" w:styleId="BalloonText">
    <w:name w:val="Balloon Text"/>
    <w:basedOn w:val="Normal"/>
    <w:link w:val="BalloonTextChar"/>
    <w:uiPriority w:val="99"/>
    <w:semiHidden/>
    <w:unhideWhenUsed/>
    <w:rsid w:val="00F54D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D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77F"/>
  </w:style>
  <w:style w:type="paragraph" w:styleId="Heading1">
    <w:name w:val="heading 1"/>
    <w:basedOn w:val="Normal"/>
    <w:next w:val="Normal"/>
    <w:link w:val="Heading1Char"/>
    <w:uiPriority w:val="9"/>
    <w:qFormat/>
    <w:rsid w:val="00287B4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B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ultiLevelList">
    <w:name w:val="Multi Level List"/>
    <w:basedOn w:val="NoList"/>
    <w:uiPriority w:val="99"/>
    <w:rsid w:val="0089177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FE3B0F"/>
    <w:pPr>
      <w:ind w:left="720"/>
      <w:contextualSpacing/>
    </w:pPr>
  </w:style>
  <w:style w:type="paragraph" w:styleId="NoSpacing">
    <w:name w:val="No Spacing"/>
    <w:uiPriority w:val="1"/>
    <w:qFormat/>
    <w:rsid w:val="00287B4C"/>
  </w:style>
  <w:style w:type="character" w:customStyle="1" w:styleId="Heading1Char">
    <w:name w:val="Heading 1 Char"/>
    <w:basedOn w:val="DefaultParagraphFont"/>
    <w:link w:val="Heading1"/>
    <w:uiPriority w:val="9"/>
    <w:rsid w:val="00287B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87B4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7B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87B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F54D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4D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4DAE"/>
  </w:style>
  <w:style w:type="paragraph" w:styleId="Footer">
    <w:name w:val="footer"/>
    <w:basedOn w:val="Normal"/>
    <w:link w:val="FooterChar"/>
    <w:uiPriority w:val="99"/>
    <w:unhideWhenUsed/>
    <w:rsid w:val="00F54D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4DAE"/>
  </w:style>
  <w:style w:type="paragraph" w:styleId="BalloonText">
    <w:name w:val="Balloon Text"/>
    <w:basedOn w:val="Normal"/>
    <w:link w:val="BalloonTextChar"/>
    <w:uiPriority w:val="99"/>
    <w:semiHidden/>
    <w:unhideWhenUsed/>
    <w:rsid w:val="00F54D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D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3735</Words>
  <Characters>21291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TxDOT</Company>
  <LinksUpToDate>false</LinksUpToDate>
  <CharactersWithSpaces>24977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TxDOT</dc:creator>
  <cp:lastModifiedBy>CST_SITEMANAGER@TXDOT.GOV</cp:lastModifiedBy>
  <cp:revision>3</cp:revision>
  <cp:lastPrinted>2018-11-01T13:36:00Z</cp:lastPrinted>
  <dcterms:created xsi:type="dcterms:W3CDTF">2018-11-01T13:33:00Z</dcterms:created>
  <dcterms:modified xsi:type="dcterms:W3CDTF">2018-11-01T13:36:00Z</dcterms:modified>
</cp:coreProperties>
</file>