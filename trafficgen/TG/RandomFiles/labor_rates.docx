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C1A22" w:rsidRPr="00DB408E" w:rsidRDefault="003C1A22" w:rsidP="00D931A0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0" w:author="Thomas Morin" w:date="2015-02-13T10:09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965"/>
        <w:gridCol w:w="1710"/>
        <w:gridCol w:w="1710"/>
        <w:gridCol w:w="1710"/>
        <w:gridCol w:w="1710"/>
        <w:tblGridChange w:id="1">
          <w:tblGrid>
            <w:gridCol w:w="2965"/>
            <w:gridCol w:w="1710"/>
            <w:gridCol w:w="1710"/>
            <w:gridCol w:w="1620"/>
            <w:gridCol w:w="1710"/>
          </w:tblGrid>
        </w:tblGridChange>
      </w:tblGrid>
      <w:tr w:rsidR="00AE4DDE" w:rsidRPr="00D24604" w:rsidTr="00AE4DDE">
        <w:tc>
          <w:tcPr>
            <w:tcW w:w="2965" w:type="dxa"/>
            <w:shd w:val="clear" w:color="auto" w:fill="auto"/>
            <w:tcPrChange w:id="2" w:author="Thomas Morin" w:date="2015-02-13T10:09:00Z">
              <w:tcPr>
                <w:tcW w:w="2965" w:type="dxa"/>
                <w:shd w:val="clear" w:color="auto" w:fill="auto"/>
              </w:tcPr>
            </w:tcPrChange>
          </w:tcPr>
          <w:p w:rsidR="00E22782" w:rsidRPr="00E22782" w:rsidRDefault="00E22782" w:rsidP="00E22782">
            <w:pPr>
              <w:rPr>
                <w:color w:val="FF0000"/>
                <w:sz w:val="28"/>
                <w:szCs w:val="28"/>
              </w:rPr>
            </w:pPr>
            <w:r w:rsidRPr="00E22782">
              <w:rPr>
                <w:color w:val="FF0000"/>
                <w:sz w:val="28"/>
                <w:szCs w:val="28"/>
              </w:rPr>
              <w:t xml:space="preserve">Client type </w:t>
            </w:r>
          </w:p>
        </w:tc>
        <w:tc>
          <w:tcPr>
            <w:tcW w:w="1710" w:type="dxa"/>
            <w:tcPrChange w:id="3" w:author="Thomas Morin" w:date="2015-02-13T10:09:00Z">
              <w:tcPr>
                <w:tcW w:w="1710" w:type="dxa"/>
              </w:tcPr>
            </w:tcPrChange>
          </w:tcPr>
          <w:p w:rsidR="00E22782" w:rsidRPr="00E22782" w:rsidRDefault="00D836D0" w:rsidP="00D931A0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</w:t>
            </w:r>
            <w:r w:rsidR="00E22782" w:rsidRPr="00E22782">
              <w:rPr>
                <w:color w:val="FF0000"/>
                <w:sz w:val="28"/>
                <w:szCs w:val="28"/>
              </w:rPr>
              <w:t>tudent</w:t>
            </w:r>
          </w:p>
        </w:tc>
        <w:tc>
          <w:tcPr>
            <w:tcW w:w="1710" w:type="dxa"/>
            <w:tcPrChange w:id="4" w:author="Thomas Morin" w:date="2015-02-13T10:09:00Z">
              <w:tcPr>
                <w:tcW w:w="1710" w:type="dxa"/>
              </w:tcPr>
            </w:tcPrChange>
          </w:tcPr>
          <w:p w:rsidR="00E22782" w:rsidRPr="00E22782" w:rsidRDefault="00D836D0" w:rsidP="00D931A0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</w:t>
            </w:r>
            <w:r w:rsidR="00E22782" w:rsidRPr="00E22782">
              <w:rPr>
                <w:color w:val="FF0000"/>
                <w:sz w:val="28"/>
                <w:szCs w:val="28"/>
              </w:rPr>
              <w:t>tudent</w:t>
            </w:r>
          </w:p>
        </w:tc>
        <w:tc>
          <w:tcPr>
            <w:tcW w:w="1710" w:type="dxa"/>
            <w:shd w:val="clear" w:color="auto" w:fill="auto"/>
            <w:tcPrChange w:id="5" w:author="Thomas Morin" w:date="2015-02-13T10:09:00Z">
              <w:tcPr>
                <w:tcW w:w="1620" w:type="dxa"/>
                <w:shd w:val="clear" w:color="auto" w:fill="auto"/>
              </w:tcPr>
            </w:tcPrChange>
          </w:tcPr>
          <w:p w:rsidR="00E22782" w:rsidRPr="00E22782" w:rsidRDefault="00E22782" w:rsidP="00D931A0">
            <w:pPr>
              <w:rPr>
                <w:color w:val="FF0000"/>
                <w:sz w:val="28"/>
                <w:szCs w:val="28"/>
              </w:rPr>
            </w:pPr>
            <w:r w:rsidRPr="00E22782">
              <w:rPr>
                <w:color w:val="FF0000"/>
                <w:sz w:val="28"/>
                <w:szCs w:val="28"/>
              </w:rPr>
              <w:t>Non-student</w:t>
            </w:r>
          </w:p>
        </w:tc>
        <w:tc>
          <w:tcPr>
            <w:tcW w:w="1710" w:type="dxa"/>
            <w:shd w:val="clear" w:color="auto" w:fill="auto"/>
            <w:tcPrChange w:id="6" w:author="Thomas Morin" w:date="2015-02-13T10:09:00Z">
              <w:tcPr>
                <w:tcW w:w="1710" w:type="dxa"/>
                <w:shd w:val="clear" w:color="auto" w:fill="auto"/>
              </w:tcPr>
            </w:tcPrChange>
          </w:tcPr>
          <w:p w:rsidR="00E22782" w:rsidRPr="00E22782" w:rsidRDefault="00E22782" w:rsidP="00D931A0">
            <w:pPr>
              <w:rPr>
                <w:color w:val="FF0000"/>
                <w:sz w:val="28"/>
                <w:szCs w:val="28"/>
              </w:rPr>
            </w:pPr>
            <w:r w:rsidRPr="00E22782">
              <w:rPr>
                <w:color w:val="FF0000"/>
                <w:sz w:val="28"/>
                <w:szCs w:val="28"/>
              </w:rPr>
              <w:t>Non-student</w:t>
            </w:r>
          </w:p>
        </w:tc>
      </w:tr>
      <w:tr w:rsidR="00AE4DDE" w:rsidRPr="00D24604" w:rsidTr="00AE4DDE">
        <w:tc>
          <w:tcPr>
            <w:tcW w:w="2965" w:type="dxa"/>
            <w:shd w:val="clear" w:color="auto" w:fill="auto"/>
            <w:tcPrChange w:id="7" w:author="Thomas Morin" w:date="2015-02-13T10:09:00Z">
              <w:tcPr>
                <w:tcW w:w="2965" w:type="dxa"/>
                <w:shd w:val="clear" w:color="auto" w:fill="auto"/>
              </w:tcPr>
            </w:tcPrChange>
          </w:tcPr>
          <w:p w:rsidR="00E82CF4" w:rsidRPr="00E22782" w:rsidRDefault="00E82CF4" w:rsidP="00D931A0">
            <w:pPr>
              <w:rPr>
                <w:color w:val="4F81BD" w:themeColor="accent1"/>
                <w:sz w:val="28"/>
                <w:szCs w:val="28"/>
              </w:rPr>
            </w:pPr>
            <w:r w:rsidRPr="00E22782">
              <w:rPr>
                <w:color w:val="4F81BD" w:themeColor="accent1"/>
                <w:sz w:val="28"/>
                <w:szCs w:val="28"/>
              </w:rPr>
              <w:t>Manufacturer</w:t>
            </w:r>
          </w:p>
        </w:tc>
        <w:tc>
          <w:tcPr>
            <w:tcW w:w="1710" w:type="dxa"/>
            <w:tcPrChange w:id="8" w:author="Thomas Morin" w:date="2015-02-13T10:09:00Z">
              <w:tcPr>
                <w:tcW w:w="1710" w:type="dxa"/>
              </w:tcPr>
            </w:tcPrChange>
          </w:tcPr>
          <w:p w:rsidR="00E82CF4" w:rsidRPr="00E22782" w:rsidRDefault="00E82CF4" w:rsidP="00D931A0">
            <w:pPr>
              <w:rPr>
                <w:color w:val="4F81BD" w:themeColor="accent1"/>
                <w:sz w:val="28"/>
                <w:szCs w:val="28"/>
              </w:rPr>
            </w:pPr>
            <w:r w:rsidRPr="00E22782">
              <w:rPr>
                <w:color w:val="4F81BD" w:themeColor="accent1"/>
                <w:sz w:val="28"/>
                <w:szCs w:val="28"/>
              </w:rPr>
              <w:t>Apple / Dell</w:t>
            </w:r>
          </w:p>
        </w:tc>
        <w:tc>
          <w:tcPr>
            <w:tcW w:w="1710" w:type="dxa"/>
            <w:tcPrChange w:id="9" w:author="Thomas Morin" w:date="2015-02-13T10:09:00Z">
              <w:tcPr>
                <w:tcW w:w="1710" w:type="dxa"/>
              </w:tcPr>
            </w:tcPrChange>
          </w:tcPr>
          <w:p w:rsidR="00E82CF4" w:rsidRPr="00E22782" w:rsidRDefault="00E82CF4" w:rsidP="00D931A0">
            <w:pPr>
              <w:rPr>
                <w:color w:val="4F81BD" w:themeColor="accent1"/>
                <w:sz w:val="28"/>
                <w:szCs w:val="28"/>
              </w:rPr>
            </w:pPr>
            <w:r w:rsidRPr="00E22782">
              <w:rPr>
                <w:color w:val="4F81BD" w:themeColor="accent1"/>
                <w:sz w:val="28"/>
                <w:szCs w:val="28"/>
              </w:rPr>
              <w:t>Other  brand</w:t>
            </w:r>
          </w:p>
        </w:tc>
        <w:tc>
          <w:tcPr>
            <w:tcW w:w="1710" w:type="dxa"/>
            <w:shd w:val="clear" w:color="auto" w:fill="auto"/>
            <w:tcPrChange w:id="10" w:author="Thomas Morin" w:date="2015-02-13T10:09:00Z">
              <w:tcPr>
                <w:tcW w:w="1620" w:type="dxa"/>
                <w:shd w:val="clear" w:color="auto" w:fill="auto"/>
              </w:tcPr>
            </w:tcPrChange>
          </w:tcPr>
          <w:p w:rsidR="00E82CF4" w:rsidRPr="00E22782" w:rsidRDefault="00E82CF4" w:rsidP="00D931A0">
            <w:pPr>
              <w:rPr>
                <w:color w:val="4F81BD" w:themeColor="accent1"/>
                <w:sz w:val="28"/>
                <w:szCs w:val="28"/>
              </w:rPr>
            </w:pPr>
            <w:r w:rsidRPr="00E22782">
              <w:rPr>
                <w:color w:val="4F81BD" w:themeColor="accent1"/>
                <w:sz w:val="28"/>
                <w:szCs w:val="28"/>
              </w:rPr>
              <w:t>Apple / Dell</w:t>
            </w:r>
          </w:p>
        </w:tc>
        <w:tc>
          <w:tcPr>
            <w:tcW w:w="1710" w:type="dxa"/>
            <w:shd w:val="clear" w:color="auto" w:fill="auto"/>
            <w:tcPrChange w:id="11" w:author="Thomas Morin" w:date="2015-02-13T10:09:00Z">
              <w:tcPr>
                <w:tcW w:w="1710" w:type="dxa"/>
                <w:shd w:val="clear" w:color="auto" w:fill="auto"/>
              </w:tcPr>
            </w:tcPrChange>
          </w:tcPr>
          <w:p w:rsidR="00E82CF4" w:rsidRPr="00E22782" w:rsidRDefault="00E82CF4" w:rsidP="00D931A0">
            <w:pPr>
              <w:rPr>
                <w:color w:val="4F81BD" w:themeColor="accent1"/>
                <w:sz w:val="28"/>
                <w:szCs w:val="28"/>
              </w:rPr>
            </w:pPr>
            <w:r w:rsidRPr="00E22782">
              <w:rPr>
                <w:color w:val="4F81BD" w:themeColor="accent1"/>
                <w:sz w:val="28"/>
                <w:szCs w:val="28"/>
              </w:rPr>
              <w:t>Other  brand</w:t>
            </w:r>
          </w:p>
        </w:tc>
      </w:tr>
      <w:tr w:rsidR="00AE4DDE" w:rsidRPr="00AD1388" w:rsidTr="00AE4DDE">
        <w:trPr>
          <w:trHeight w:val="359"/>
          <w:trPrChange w:id="12" w:author="Thomas Morin" w:date="2015-02-13T10:09:00Z">
            <w:trPr>
              <w:trHeight w:val="359"/>
            </w:trPr>
          </w:trPrChange>
        </w:trPr>
        <w:tc>
          <w:tcPr>
            <w:tcW w:w="2965" w:type="dxa"/>
            <w:shd w:val="clear" w:color="auto" w:fill="auto"/>
            <w:tcPrChange w:id="13" w:author="Thomas Morin" w:date="2015-02-13T10:09:00Z">
              <w:tcPr>
                <w:tcW w:w="2965" w:type="dxa"/>
                <w:shd w:val="clear" w:color="auto" w:fill="auto"/>
              </w:tcPr>
            </w:tcPrChange>
          </w:tcPr>
          <w:p w:rsidR="00E82CF4" w:rsidRPr="00AD1388" w:rsidRDefault="00E82CF4" w:rsidP="00DE5205">
            <w:pPr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 xml:space="preserve">Diagnosis – </w:t>
            </w:r>
            <w:r w:rsidRPr="00B22173">
              <w:rPr>
                <w:sz w:val="20"/>
                <w:szCs w:val="20"/>
              </w:rPr>
              <w:t>– If additional work is required tha</w:t>
            </w:r>
            <w:r>
              <w:rPr>
                <w:sz w:val="20"/>
                <w:szCs w:val="20"/>
              </w:rPr>
              <w:t>t incurs labor charges above $ 6</w:t>
            </w:r>
            <w:r w:rsidRPr="00B22173">
              <w:rPr>
                <w:sz w:val="20"/>
                <w:szCs w:val="20"/>
              </w:rPr>
              <w:t xml:space="preserve">0.00 this diagnosis fee is </w:t>
            </w:r>
            <w:del w:id="14" w:author="Ted Wisniewski" w:date="2015-01-20T09:32:00Z">
              <w:r w:rsidRPr="00B22173" w:rsidDel="00DE5205">
                <w:rPr>
                  <w:sz w:val="20"/>
                  <w:szCs w:val="20"/>
                </w:rPr>
                <w:delText xml:space="preserve">voided </w:delText>
              </w:r>
            </w:del>
            <w:ins w:id="15" w:author="Ted Wisniewski" w:date="2015-01-20T09:32:00Z">
              <w:r w:rsidR="00DE5205">
                <w:rPr>
                  <w:sz w:val="20"/>
                  <w:szCs w:val="20"/>
                </w:rPr>
                <w:t>waived</w:t>
              </w:r>
              <w:r w:rsidR="00DE5205" w:rsidRPr="00B22173">
                <w:rPr>
                  <w:sz w:val="20"/>
                  <w:szCs w:val="20"/>
                </w:rPr>
                <w:t xml:space="preserve"> </w:t>
              </w:r>
            </w:ins>
            <w:r w:rsidRPr="00B22173">
              <w:rPr>
                <w:sz w:val="20"/>
                <w:szCs w:val="20"/>
              </w:rPr>
              <w:t xml:space="preserve">– if further work </w:t>
            </w:r>
            <w:r>
              <w:rPr>
                <w:sz w:val="20"/>
                <w:szCs w:val="20"/>
              </w:rPr>
              <w:t xml:space="preserve"> which we recommend </w:t>
            </w:r>
            <w:r w:rsidRPr="00B22173">
              <w:rPr>
                <w:sz w:val="20"/>
                <w:szCs w:val="20"/>
              </w:rPr>
              <w:t>is declined after diagnosis, this fee stands</w:t>
            </w:r>
          </w:p>
        </w:tc>
        <w:tc>
          <w:tcPr>
            <w:tcW w:w="1710" w:type="dxa"/>
            <w:tcPrChange w:id="16" w:author="Thomas Morin" w:date="2015-02-13T10:09:00Z">
              <w:tcPr>
                <w:tcW w:w="1710" w:type="dxa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10" w:type="dxa"/>
            <w:tcPrChange w:id="17" w:author="Thomas Morin" w:date="2015-02-13T10:09:00Z">
              <w:tcPr>
                <w:tcW w:w="1710" w:type="dxa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710" w:type="dxa"/>
            <w:shd w:val="clear" w:color="auto" w:fill="auto"/>
            <w:tcPrChange w:id="18" w:author="Thomas Morin" w:date="2015-02-13T10:09:00Z">
              <w:tcPr>
                <w:tcW w:w="1620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>20</w:t>
            </w:r>
          </w:p>
        </w:tc>
        <w:tc>
          <w:tcPr>
            <w:tcW w:w="1710" w:type="dxa"/>
            <w:shd w:val="clear" w:color="auto" w:fill="auto"/>
            <w:tcPrChange w:id="19" w:author="Thomas Morin" w:date="2015-02-13T10:09:00Z">
              <w:tcPr>
                <w:tcW w:w="1710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 </w:t>
            </w:r>
          </w:p>
        </w:tc>
      </w:tr>
      <w:tr w:rsidR="00AE4DDE" w:rsidRPr="00AD1388" w:rsidTr="00AE4DDE">
        <w:trPr>
          <w:trHeight w:val="620"/>
          <w:trPrChange w:id="20" w:author="Thomas Morin" w:date="2015-02-13T10:09:00Z">
            <w:trPr>
              <w:trHeight w:val="620"/>
            </w:trPr>
          </w:trPrChange>
        </w:trPr>
        <w:tc>
          <w:tcPr>
            <w:tcW w:w="2965" w:type="dxa"/>
            <w:shd w:val="clear" w:color="auto" w:fill="auto"/>
            <w:tcPrChange w:id="21" w:author="Thomas Morin" w:date="2015-02-13T10:09:00Z">
              <w:tcPr>
                <w:tcW w:w="2965" w:type="dxa"/>
                <w:shd w:val="clear" w:color="auto" w:fill="auto"/>
              </w:tcPr>
            </w:tcPrChange>
          </w:tcPr>
          <w:p w:rsidR="00E82CF4" w:rsidRPr="00AD1388" w:rsidRDefault="005972A1" w:rsidP="000D30BE">
            <w:pPr>
              <w:ind w:left="-90"/>
              <w:rPr>
                <w:sz w:val="20"/>
                <w:szCs w:val="20"/>
              </w:rPr>
            </w:pPr>
            <w:ins w:id="22" w:author="Thomas Morin" w:date="2015-02-12T14:28:00Z">
              <w:r>
                <w:rPr>
                  <w:sz w:val="20"/>
                  <w:szCs w:val="20"/>
                </w:rPr>
                <w:t xml:space="preserve">  </w:t>
              </w:r>
            </w:ins>
            <w:ins w:id="23" w:author="Ted Wisniewski" w:date="2015-01-22T11:12:00Z">
              <w:del w:id="24" w:author="Thomas Morin" w:date="2015-02-12T14:28:00Z">
                <w:r w:rsidR="001C245C" w:rsidDel="005972A1">
                  <w:rPr>
                    <w:sz w:val="20"/>
                    <w:szCs w:val="20"/>
                  </w:rPr>
                  <w:delText xml:space="preserve">  </w:delText>
                </w:r>
              </w:del>
            </w:ins>
            <w:ins w:id="25" w:author="Ted Wisniewski" w:date="2015-01-22T11:11:00Z">
              <w:r w:rsidR="001C245C">
                <w:rPr>
                  <w:sz w:val="20"/>
                  <w:szCs w:val="20"/>
                </w:rPr>
                <w:t xml:space="preserve">Standard </w:t>
              </w:r>
            </w:ins>
            <w:r w:rsidR="00E82CF4">
              <w:rPr>
                <w:sz w:val="20"/>
                <w:szCs w:val="20"/>
              </w:rPr>
              <w:t xml:space="preserve">Network </w:t>
            </w:r>
            <w:del w:id="26" w:author="Ted Wisniewski" w:date="2015-01-20T09:32:00Z">
              <w:r w:rsidR="00E82CF4" w:rsidDel="00DE5205">
                <w:rPr>
                  <w:sz w:val="20"/>
                  <w:szCs w:val="20"/>
                </w:rPr>
                <w:delText>/ ResNEt  standard</w:delText>
              </w:r>
            </w:del>
            <w:r w:rsidR="00E82CF4">
              <w:rPr>
                <w:sz w:val="20"/>
                <w:szCs w:val="20"/>
              </w:rPr>
              <w:t xml:space="preserve"> configuration </w:t>
            </w:r>
          </w:p>
        </w:tc>
        <w:tc>
          <w:tcPr>
            <w:tcW w:w="1710" w:type="dxa"/>
            <w:tcPrChange w:id="27" w:author="Thomas Morin" w:date="2015-02-13T10:09:00Z">
              <w:tcPr>
                <w:tcW w:w="1710" w:type="dxa"/>
              </w:tcPr>
            </w:tcPrChange>
          </w:tcPr>
          <w:p w:rsidR="00E82CF4" w:rsidRPr="00AD1388" w:rsidRDefault="00E82CF4" w:rsidP="00F74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Help Desk</w:t>
            </w:r>
          </w:p>
        </w:tc>
        <w:tc>
          <w:tcPr>
            <w:tcW w:w="1710" w:type="dxa"/>
            <w:tcPrChange w:id="28" w:author="Thomas Morin" w:date="2015-02-13T10:09:00Z">
              <w:tcPr>
                <w:tcW w:w="1710" w:type="dxa"/>
              </w:tcPr>
            </w:tcPrChange>
          </w:tcPr>
          <w:p w:rsidR="00E82CF4" w:rsidRPr="00AD1388" w:rsidRDefault="00E82CF4" w:rsidP="00F748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Help Desk</w:t>
            </w:r>
          </w:p>
        </w:tc>
        <w:tc>
          <w:tcPr>
            <w:tcW w:w="1710" w:type="dxa"/>
            <w:shd w:val="clear" w:color="auto" w:fill="auto"/>
            <w:tcPrChange w:id="29" w:author="Thomas Morin" w:date="2015-02-13T10:09:00Z">
              <w:tcPr>
                <w:tcW w:w="1620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Help Desk</w:t>
            </w:r>
          </w:p>
        </w:tc>
        <w:tc>
          <w:tcPr>
            <w:tcW w:w="1710" w:type="dxa"/>
            <w:shd w:val="clear" w:color="auto" w:fill="auto"/>
            <w:tcPrChange w:id="30" w:author="Thomas Morin" w:date="2015-02-13T10:09:00Z">
              <w:tcPr>
                <w:tcW w:w="1710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Help Desk</w:t>
            </w:r>
          </w:p>
        </w:tc>
      </w:tr>
      <w:tr w:rsidR="00AE4DDE" w:rsidRPr="00AD1388" w:rsidTr="00AE4DDE">
        <w:trPr>
          <w:trHeight w:val="620"/>
          <w:trPrChange w:id="31" w:author="Thomas Morin" w:date="2015-02-13T10:09:00Z">
            <w:trPr>
              <w:trHeight w:val="620"/>
            </w:trPr>
          </w:trPrChange>
        </w:trPr>
        <w:tc>
          <w:tcPr>
            <w:tcW w:w="2965" w:type="dxa"/>
            <w:shd w:val="clear" w:color="auto" w:fill="auto"/>
            <w:tcPrChange w:id="32" w:author="Thomas Morin" w:date="2015-02-13T10:09:00Z">
              <w:tcPr>
                <w:tcW w:w="2965" w:type="dxa"/>
                <w:shd w:val="clear" w:color="auto" w:fill="auto"/>
              </w:tcPr>
            </w:tcPrChange>
          </w:tcPr>
          <w:p w:rsidR="00E82CF4" w:rsidRPr="00AD1388" w:rsidRDefault="00E82CF4" w:rsidP="001C245C">
            <w:pPr>
              <w:rPr>
                <w:sz w:val="20"/>
                <w:szCs w:val="20"/>
              </w:rPr>
            </w:pPr>
            <w:del w:id="33" w:author="Ted Wisniewski" w:date="2015-01-20T09:33:00Z">
              <w:r w:rsidRPr="00AD1388" w:rsidDel="00DE5205">
                <w:rPr>
                  <w:sz w:val="20"/>
                  <w:szCs w:val="20"/>
                </w:rPr>
                <w:delText xml:space="preserve">ResNet </w:delText>
              </w:r>
            </w:del>
            <w:ins w:id="34" w:author="Ted Wisniewski" w:date="2015-01-20T09:33:00Z">
              <w:r w:rsidR="00DE5205">
                <w:rPr>
                  <w:sz w:val="20"/>
                  <w:szCs w:val="20"/>
                </w:rPr>
                <w:t>Network</w:t>
              </w:r>
              <w:r w:rsidR="00DE5205" w:rsidRPr="00AD1388">
                <w:rPr>
                  <w:sz w:val="20"/>
                  <w:szCs w:val="20"/>
                </w:rPr>
                <w:t xml:space="preserve"> </w:t>
              </w:r>
            </w:ins>
            <w:r w:rsidRPr="00AD1388">
              <w:rPr>
                <w:sz w:val="20"/>
                <w:szCs w:val="20"/>
              </w:rPr>
              <w:t xml:space="preserve">configuration – involving OS </w:t>
            </w:r>
            <w:del w:id="35" w:author="Ted Wisniewski" w:date="2015-01-20T09:35:00Z">
              <w:r w:rsidRPr="00AD1388" w:rsidDel="00DE5205">
                <w:rPr>
                  <w:sz w:val="20"/>
                  <w:szCs w:val="20"/>
                </w:rPr>
                <w:delText>updates  (</w:delText>
              </w:r>
            </w:del>
            <w:ins w:id="36" w:author="Ted Wisniewski" w:date="2015-01-20T09:35:00Z">
              <w:r w:rsidR="00DE5205" w:rsidRPr="00AD1388">
                <w:rPr>
                  <w:sz w:val="20"/>
                  <w:szCs w:val="20"/>
                </w:rPr>
                <w:t xml:space="preserve">updates </w:t>
              </w:r>
            </w:ins>
            <w:del w:id="37" w:author="Ted Wisniewski" w:date="2015-01-22T11:12:00Z">
              <w:r w:rsidRPr="00AD1388" w:rsidDel="001C245C">
                <w:rPr>
                  <w:sz w:val="20"/>
                  <w:szCs w:val="20"/>
                </w:rPr>
                <w:delText xml:space="preserve">windows </w:delText>
              </w:r>
            </w:del>
            <w:r w:rsidRPr="00AD1388">
              <w:rPr>
                <w:sz w:val="20"/>
                <w:szCs w:val="20"/>
              </w:rPr>
              <w:t>and/or drivers</w:t>
            </w:r>
            <w:ins w:id="38" w:author="Ted Wisniewski" w:date="2015-01-20T09:34:00Z">
              <w:r w:rsidR="00DE5205">
                <w:rPr>
                  <w:sz w:val="20"/>
                  <w:szCs w:val="20"/>
                </w:rPr>
                <w:t>.</w:t>
              </w:r>
            </w:ins>
            <w:del w:id="39" w:author="Ted Wisniewski" w:date="2015-01-20T09:34:00Z">
              <w:r w:rsidRPr="00AD1388" w:rsidDel="00DE5205">
                <w:rPr>
                  <w:sz w:val="20"/>
                  <w:szCs w:val="20"/>
                </w:rPr>
                <w:delText xml:space="preserve">,  </w:delText>
              </w:r>
            </w:del>
            <w:del w:id="40" w:author="Ted Wisniewski" w:date="2015-01-20T09:33:00Z">
              <w:r w:rsidRPr="00AD1388" w:rsidDel="00DE5205">
                <w:rPr>
                  <w:sz w:val="20"/>
                  <w:szCs w:val="20"/>
                </w:rPr>
                <w:delText>if malware is reason ResNet  connectivity is  not working, malware/virus  rates apply</w:delText>
              </w:r>
            </w:del>
          </w:p>
        </w:tc>
        <w:tc>
          <w:tcPr>
            <w:tcW w:w="1710" w:type="dxa"/>
            <w:tcPrChange w:id="41" w:author="Thomas Morin" w:date="2015-02-13T10:09:00Z">
              <w:tcPr>
                <w:tcW w:w="1710" w:type="dxa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710" w:type="dxa"/>
            <w:tcPrChange w:id="42" w:author="Thomas Morin" w:date="2015-02-13T10:09:00Z">
              <w:tcPr>
                <w:tcW w:w="1710" w:type="dxa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710" w:type="dxa"/>
            <w:shd w:val="clear" w:color="auto" w:fill="auto"/>
            <w:tcPrChange w:id="43" w:author="Thomas Morin" w:date="2015-02-13T10:09:00Z">
              <w:tcPr>
                <w:tcW w:w="1620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del w:id="44" w:author="Ted Wisniewski" w:date="2015-01-22T11:05:00Z">
              <w:r w:rsidRPr="00AD1388" w:rsidDel="000D30BE">
                <w:rPr>
                  <w:sz w:val="20"/>
                  <w:szCs w:val="20"/>
                </w:rPr>
                <w:delText xml:space="preserve">10  </w:delText>
              </w:r>
              <w:r w:rsidRPr="00AD1388" w:rsidDel="000D30BE">
                <w:rPr>
                  <w:color w:val="FF0000"/>
                  <w:sz w:val="20"/>
                  <w:szCs w:val="20"/>
                </w:rPr>
                <w:delText>20</w:delText>
              </w:r>
            </w:del>
            <w:ins w:id="45" w:author="Ted Wisniewski" w:date="2015-01-22T11:05:00Z">
              <w:r w:rsidR="000D30BE">
                <w:rPr>
                  <w:sz w:val="20"/>
                  <w:szCs w:val="20"/>
                </w:rPr>
                <w:t>2</w:t>
              </w:r>
              <w:r w:rsidR="001C245C">
                <w:rPr>
                  <w:sz w:val="20"/>
                  <w:szCs w:val="20"/>
                </w:rPr>
                <w:t>5</w:t>
              </w:r>
            </w:ins>
          </w:p>
        </w:tc>
        <w:tc>
          <w:tcPr>
            <w:tcW w:w="1710" w:type="dxa"/>
            <w:shd w:val="clear" w:color="auto" w:fill="auto"/>
            <w:tcPrChange w:id="46" w:author="Thomas Morin" w:date="2015-02-13T10:09:00Z">
              <w:tcPr>
                <w:tcW w:w="1710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del w:id="47" w:author="Ted Wisniewski" w:date="2015-01-22T11:05:00Z">
              <w:r w:rsidRPr="00AD1388" w:rsidDel="000D30BE">
                <w:rPr>
                  <w:sz w:val="20"/>
                  <w:szCs w:val="20"/>
                </w:rPr>
                <w:delText xml:space="preserve">10  </w:delText>
              </w:r>
              <w:r w:rsidRPr="00AD1388" w:rsidDel="000D30BE">
                <w:rPr>
                  <w:color w:val="FF0000"/>
                  <w:sz w:val="20"/>
                  <w:szCs w:val="20"/>
                </w:rPr>
                <w:delText>20</w:delText>
              </w:r>
            </w:del>
            <w:ins w:id="48" w:author="Ted Wisniewski" w:date="2015-01-22T11:05:00Z">
              <w:r w:rsidR="000D30BE">
                <w:rPr>
                  <w:sz w:val="20"/>
                  <w:szCs w:val="20"/>
                </w:rPr>
                <w:t>2</w:t>
              </w:r>
              <w:r w:rsidR="001C245C">
                <w:rPr>
                  <w:sz w:val="20"/>
                  <w:szCs w:val="20"/>
                </w:rPr>
                <w:t>5</w:t>
              </w:r>
            </w:ins>
          </w:p>
        </w:tc>
      </w:tr>
      <w:tr w:rsidR="00AE4DDE" w:rsidRPr="00AD1388" w:rsidTr="00AE4DDE">
        <w:trPr>
          <w:trHeight w:val="620"/>
          <w:trPrChange w:id="49" w:author="Thomas Morin" w:date="2015-02-13T10:09:00Z">
            <w:trPr>
              <w:trHeight w:val="620"/>
            </w:trPr>
          </w:trPrChange>
        </w:trPr>
        <w:tc>
          <w:tcPr>
            <w:tcW w:w="2965" w:type="dxa"/>
            <w:shd w:val="clear" w:color="auto" w:fill="auto"/>
            <w:tcPrChange w:id="50" w:author="Thomas Morin" w:date="2015-02-13T10:09:00Z">
              <w:tcPr>
                <w:tcW w:w="2965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>Dust removal due to overheat issue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PrChange w:id="51" w:author="Thomas Morin" w:date="2015-02-13T10:09:00Z">
              <w:tcPr>
                <w:tcW w:w="1710" w:type="dxa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10" w:type="dxa"/>
            <w:tcPrChange w:id="52" w:author="Thomas Morin" w:date="2015-02-13T10:09:00Z">
              <w:tcPr>
                <w:tcW w:w="1710" w:type="dxa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710" w:type="dxa"/>
            <w:shd w:val="clear" w:color="auto" w:fill="auto"/>
            <w:tcPrChange w:id="53" w:author="Thomas Morin" w:date="2015-02-13T10:09:00Z">
              <w:tcPr>
                <w:tcW w:w="1620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del w:id="54" w:author="Ted Wisniewski" w:date="2015-01-22T11:05:00Z">
              <w:r w:rsidRPr="00AD1388" w:rsidDel="000D30BE">
                <w:rPr>
                  <w:sz w:val="20"/>
                  <w:szCs w:val="20"/>
                </w:rPr>
                <w:delText>15</w:delText>
              </w:r>
              <w:r w:rsidDel="000D30BE">
                <w:rPr>
                  <w:sz w:val="20"/>
                  <w:szCs w:val="20"/>
                </w:rPr>
                <w:delText xml:space="preserve">  </w:delText>
              </w:r>
              <w:r w:rsidRPr="00E95535" w:rsidDel="000D30BE">
                <w:rPr>
                  <w:color w:val="FF0000"/>
                  <w:sz w:val="20"/>
                  <w:szCs w:val="20"/>
                </w:rPr>
                <w:delText>20</w:delText>
              </w:r>
            </w:del>
            <w:ins w:id="55" w:author="Ted Wisniewski" w:date="2015-01-22T11:05:00Z">
              <w:r w:rsidR="000D30BE">
                <w:rPr>
                  <w:sz w:val="20"/>
                  <w:szCs w:val="20"/>
                </w:rPr>
                <w:t>20</w:t>
              </w:r>
            </w:ins>
          </w:p>
        </w:tc>
        <w:tc>
          <w:tcPr>
            <w:tcW w:w="1710" w:type="dxa"/>
            <w:shd w:val="clear" w:color="auto" w:fill="auto"/>
            <w:tcPrChange w:id="56" w:author="Thomas Morin" w:date="2015-02-13T10:09:00Z">
              <w:tcPr>
                <w:tcW w:w="1710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>40 * some models not serviced here</w:t>
            </w:r>
          </w:p>
        </w:tc>
      </w:tr>
      <w:tr w:rsidR="00AE4DDE" w:rsidRPr="00AD1388" w:rsidTr="00AE4DDE">
        <w:tc>
          <w:tcPr>
            <w:tcW w:w="2965" w:type="dxa"/>
            <w:shd w:val="clear" w:color="auto" w:fill="auto"/>
            <w:tcPrChange w:id="57" w:author="Thomas Morin" w:date="2015-02-13T10:09:00Z">
              <w:tcPr>
                <w:tcW w:w="2965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Malware / Toolbar / </w:t>
            </w:r>
            <w:r w:rsidRPr="00B22173">
              <w:rPr>
                <w:sz w:val="20"/>
                <w:szCs w:val="20"/>
              </w:rPr>
              <w:t>Virus / Spyware  removal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PrChange w:id="58" w:author="Thomas Morin" w:date="2015-02-13T10:09:00Z">
              <w:tcPr>
                <w:tcW w:w="1710" w:type="dxa"/>
              </w:tcPr>
            </w:tcPrChange>
          </w:tcPr>
          <w:p w:rsidR="00E82CF4" w:rsidRPr="00AD1388" w:rsidRDefault="00E82CF4" w:rsidP="00F748E7">
            <w:pPr>
              <w:jc w:val="center"/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>--- see below ---</w:t>
            </w:r>
          </w:p>
        </w:tc>
        <w:tc>
          <w:tcPr>
            <w:tcW w:w="1710" w:type="dxa"/>
            <w:tcPrChange w:id="59" w:author="Thomas Morin" w:date="2015-02-13T10:09:00Z">
              <w:tcPr>
                <w:tcW w:w="1710" w:type="dxa"/>
              </w:tcPr>
            </w:tcPrChange>
          </w:tcPr>
          <w:p w:rsidR="00E82CF4" w:rsidRPr="00AD1388" w:rsidRDefault="00E82CF4" w:rsidP="00F748E7">
            <w:pPr>
              <w:jc w:val="center"/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>--- see below ---</w:t>
            </w:r>
          </w:p>
        </w:tc>
        <w:tc>
          <w:tcPr>
            <w:tcW w:w="1710" w:type="dxa"/>
            <w:shd w:val="clear" w:color="auto" w:fill="auto"/>
            <w:tcPrChange w:id="60" w:author="Thomas Morin" w:date="2015-02-13T10:09:00Z">
              <w:tcPr>
                <w:tcW w:w="1620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jc w:val="center"/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>--- see below ---</w:t>
            </w:r>
          </w:p>
        </w:tc>
        <w:tc>
          <w:tcPr>
            <w:tcW w:w="1710" w:type="dxa"/>
            <w:shd w:val="clear" w:color="auto" w:fill="auto"/>
            <w:tcPrChange w:id="61" w:author="Thomas Morin" w:date="2015-02-13T10:09:00Z">
              <w:tcPr>
                <w:tcW w:w="1710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jc w:val="center"/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>--- see below ---</w:t>
            </w:r>
          </w:p>
        </w:tc>
      </w:tr>
      <w:tr w:rsidR="00AE4DDE" w:rsidRPr="00AD1388" w:rsidTr="00AE4DDE">
        <w:tc>
          <w:tcPr>
            <w:tcW w:w="2965" w:type="dxa"/>
            <w:shd w:val="clear" w:color="auto" w:fill="auto"/>
            <w:tcPrChange w:id="62" w:author="Thomas Morin" w:date="2015-02-13T10:09:00Z">
              <w:tcPr>
                <w:tcW w:w="2965" w:type="dxa"/>
                <w:shd w:val="clear" w:color="auto" w:fill="auto"/>
              </w:tcPr>
            </w:tcPrChange>
          </w:tcPr>
          <w:p w:rsidR="00E82CF4" w:rsidRPr="00AD1388" w:rsidRDefault="00E82CF4" w:rsidP="000D30B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Less than </w:t>
            </w:r>
            <w:r w:rsidRPr="00AD1388">
              <w:rPr>
                <w:sz w:val="20"/>
                <w:szCs w:val="20"/>
              </w:rPr>
              <w:t xml:space="preserve"> </w:t>
            </w:r>
            <w:del w:id="63" w:author="Ted Wisniewski" w:date="2015-01-22T11:05:00Z">
              <w:r w:rsidRPr="000D30BE" w:rsidDel="000D30BE">
                <w:rPr>
                  <w:sz w:val="20"/>
                  <w:szCs w:val="20"/>
                  <w:rPrChange w:id="64" w:author="Ted Wisniewski" w:date="2015-01-22T11:05:00Z">
                    <w:rPr>
                      <w:color w:val="FF0000"/>
                      <w:sz w:val="20"/>
                      <w:szCs w:val="20"/>
                    </w:rPr>
                  </w:rPrChange>
                </w:rPr>
                <w:delText xml:space="preserve">1 </w:delText>
              </w:r>
            </w:del>
            <w:ins w:id="65" w:author="Ted Wisniewski" w:date="2015-01-22T11:05:00Z">
              <w:r w:rsidR="000D30BE" w:rsidRPr="000D30BE">
                <w:rPr>
                  <w:sz w:val="20"/>
                  <w:szCs w:val="20"/>
                  <w:rPrChange w:id="66" w:author="Ted Wisniewski" w:date="2015-01-22T11:05:00Z">
                    <w:rPr>
                      <w:color w:val="FF0000"/>
                      <w:sz w:val="20"/>
                      <w:szCs w:val="20"/>
                    </w:rPr>
                  </w:rPrChange>
                </w:rPr>
                <w:t>1</w:t>
              </w:r>
              <w:r w:rsidR="000D30BE" w:rsidRPr="00AD1388">
                <w:rPr>
                  <w:color w:val="FF0000"/>
                  <w:sz w:val="20"/>
                  <w:szCs w:val="20"/>
                </w:rPr>
                <w:t xml:space="preserve"> </w:t>
              </w:r>
            </w:ins>
            <w:r w:rsidRPr="00AD1388">
              <w:rPr>
                <w:sz w:val="20"/>
                <w:szCs w:val="20"/>
              </w:rPr>
              <w:t>hour</w:t>
            </w:r>
          </w:p>
        </w:tc>
        <w:tc>
          <w:tcPr>
            <w:tcW w:w="1710" w:type="dxa"/>
            <w:tcPrChange w:id="67" w:author="Thomas Morin" w:date="2015-02-13T10:09:00Z">
              <w:tcPr>
                <w:tcW w:w="1710" w:type="dxa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710" w:type="dxa"/>
            <w:tcPrChange w:id="68" w:author="Thomas Morin" w:date="2015-02-13T10:09:00Z">
              <w:tcPr>
                <w:tcW w:w="1710" w:type="dxa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710" w:type="dxa"/>
            <w:shd w:val="clear" w:color="auto" w:fill="auto"/>
            <w:tcPrChange w:id="69" w:author="Thomas Morin" w:date="2015-02-13T10:09:00Z">
              <w:tcPr>
                <w:tcW w:w="1620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del w:id="70" w:author="Ted Wisniewski" w:date="2015-01-22T11:04:00Z">
              <w:r w:rsidRPr="00AD1388" w:rsidDel="000D30BE">
                <w:rPr>
                  <w:sz w:val="20"/>
                  <w:szCs w:val="20"/>
                </w:rPr>
                <w:delText xml:space="preserve">0  </w:delText>
              </w:r>
              <w:r w:rsidDel="000D30BE">
                <w:rPr>
                  <w:color w:val="FF0000"/>
                  <w:sz w:val="20"/>
                  <w:szCs w:val="20"/>
                </w:rPr>
                <w:delText>25</w:delText>
              </w:r>
            </w:del>
            <w:ins w:id="71" w:author="Ted Wisniewski" w:date="2015-01-22T11:04:00Z">
              <w:r w:rsidR="000D30BE">
                <w:rPr>
                  <w:sz w:val="20"/>
                  <w:szCs w:val="20"/>
                </w:rPr>
                <w:t>25</w:t>
              </w:r>
            </w:ins>
          </w:p>
        </w:tc>
        <w:tc>
          <w:tcPr>
            <w:tcW w:w="1710" w:type="dxa"/>
            <w:shd w:val="clear" w:color="auto" w:fill="auto"/>
            <w:tcPrChange w:id="72" w:author="Thomas Morin" w:date="2015-02-13T10:09:00Z">
              <w:tcPr>
                <w:tcW w:w="1710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del w:id="73" w:author="Ted Wisniewski" w:date="2015-01-22T11:04:00Z">
              <w:r w:rsidRPr="00AD1388" w:rsidDel="000D30BE">
                <w:rPr>
                  <w:sz w:val="20"/>
                  <w:szCs w:val="20"/>
                </w:rPr>
                <w:delText xml:space="preserve">0   </w:delText>
              </w:r>
              <w:r w:rsidDel="000D30BE">
                <w:rPr>
                  <w:color w:val="FF0000"/>
                  <w:sz w:val="20"/>
                  <w:szCs w:val="20"/>
                </w:rPr>
                <w:delText>25</w:delText>
              </w:r>
            </w:del>
            <w:ins w:id="74" w:author="Ted Wisniewski" w:date="2015-01-22T11:04:00Z">
              <w:r w:rsidR="000D30BE">
                <w:rPr>
                  <w:sz w:val="20"/>
                  <w:szCs w:val="20"/>
                </w:rPr>
                <w:t>25</w:t>
              </w:r>
            </w:ins>
          </w:p>
        </w:tc>
      </w:tr>
      <w:tr w:rsidR="00AE4DDE" w:rsidRPr="00AD1388" w:rsidTr="00AE4DDE">
        <w:tc>
          <w:tcPr>
            <w:tcW w:w="2965" w:type="dxa"/>
            <w:shd w:val="clear" w:color="auto" w:fill="auto"/>
            <w:tcPrChange w:id="75" w:author="Thomas Morin" w:date="2015-02-13T10:09:00Z">
              <w:tcPr>
                <w:tcW w:w="2965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 xml:space="preserve">  Other</w:t>
            </w:r>
          </w:p>
        </w:tc>
        <w:tc>
          <w:tcPr>
            <w:tcW w:w="1710" w:type="dxa"/>
            <w:tcPrChange w:id="76" w:author="Thomas Morin" w:date="2015-02-13T10:09:00Z">
              <w:tcPr>
                <w:tcW w:w="1710" w:type="dxa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710" w:type="dxa"/>
            <w:tcPrChange w:id="77" w:author="Thomas Morin" w:date="2015-02-13T10:09:00Z">
              <w:tcPr>
                <w:tcW w:w="1710" w:type="dxa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710" w:type="dxa"/>
            <w:shd w:val="clear" w:color="auto" w:fill="auto"/>
            <w:tcPrChange w:id="78" w:author="Thomas Morin" w:date="2015-02-13T10:09:00Z">
              <w:tcPr>
                <w:tcW w:w="1620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del w:id="79" w:author="Ted Wisniewski" w:date="2015-01-22T11:04:00Z">
              <w:r w:rsidRPr="00AD1388" w:rsidDel="000D30BE">
                <w:rPr>
                  <w:sz w:val="20"/>
                  <w:szCs w:val="20"/>
                </w:rPr>
                <w:delText xml:space="preserve">30  </w:delText>
              </w:r>
              <w:r w:rsidDel="000D30BE">
                <w:rPr>
                  <w:color w:val="FF0000"/>
                  <w:sz w:val="20"/>
                  <w:szCs w:val="20"/>
                </w:rPr>
                <w:delText>60</w:delText>
              </w:r>
            </w:del>
            <w:ins w:id="80" w:author="Ted Wisniewski" w:date="2015-01-22T11:04:00Z">
              <w:r w:rsidR="000D30BE">
                <w:rPr>
                  <w:sz w:val="20"/>
                  <w:szCs w:val="20"/>
                </w:rPr>
                <w:t>50</w:t>
              </w:r>
            </w:ins>
          </w:p>
        </w:tc>
        <w:tc>
          <w:tcPr>
            <w:tcW w:w="1710" w:type="dxa"/>
            <w:shd w:val="clear" w:color="auto" w:fill="auto"/>
            <w:tcPrChange w:id="81" w:author="Thomas Morin" w:date="2015-02-13T10:09:00Z">
              <w:tcPr>
                <w:tcW w:w="1710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del w:id="82" w:author="Ted Wisniewski" w:date="2015-01-22T11:04:00Z">
              <w:r w:rsidRPr="00AD1388" w:rsidDel="000D30BE">
                <w:rPr>
                  <w:sz w:val="20"/>
                  <w:szCs w:val="20"/>
                </w:rPr>
                <w:delText xml:space="preserve">30  </w:delText>
              </w:r>
              <w:r w:rsidDel="000D30BE">
                <w:rPr>
                  <w:color w:val="FF0000"/>
                  <w:sz w:val="20"/>
                  <w:szCs w:val="20"/>
                </w:rPr>
                <w:delText>60</w:delText>
              </w:r>
            </w:del>
            <w:ins w:id="83" w:author="Ted Wisniewski" w:date="2015-01-22T11:04:00Z">
              <w:r w:rsidR="000D30BE">
                <w:rPr>
                  <w:sz w:val="20"/>
                  <w:szCs w:val="20"/>
                </w:rPr>
                <w:t>50</w:t>
              </w:r>
            </w:ins>
          </w:p>
        </w:tc>
      </w:tr>
      <w:tr w:rsidR="00AE4DDE" w:rsidRPr="00AD1388" w:rsidTr="00AE4DDE">
        <w:tc>
          <w:tcPr>
            <w:tcW w:w="2965" w:type="dxa"/>
            <w:shd w:val="clear" w:color="auto" w:fill="auto"/>
            <w:tcPrChange w:id="84" w:author="Thomas Morin" w:date="2015-02-13T10:09:00Z">
              <w:tcPr>
                <w:tcW w:w="2965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>O.S. repair – If windows files are damaged and require a quick repair – not available on some manufacturer’s models</w:t>
            </w:r>
          </w:p>
        </w:tc>
        <w:tc>
          <w:tcPr>
            <w:tcW w:w="1710" w:type="dxa"/>
            <w:tcPrChange w:id="85" w:author="Thomas Morin" w:date="2015-02-13T10:09:00Z">
              <w:tcPr>
                <w:tcW w:w="1710" w:type="dxa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del w:id="86" w:author="Ted Wisniewski" w:date="2015-01-22T11:03:00Z">
              <w:r w:rsidDel="000D30BE">
                <w:rPr>
                  <w:sz w:val="20"/>
                  <w:szCs w:val="20"/>
                </w:rPr>
                <w:delText xml:space="preserve">0  </w:delText>
              </w:r>
              <w:r w:rsidRPr="00AD1388" w:rsidDel="000D30BE">
                <w:rPr>
                  <w:color w:val="FF0000"/>
                  <w:sz w:val="20"/>
                  <w:szCs w:val="20"/>
                </w:rPr>
                <w:delText>20</w:delText>
              </w:r>
            </w:del>
            <w:ins w:id="87" w:author="Ted Wisniewski" w:date="2015-01-22T11:03:00Z">
              <w:r w:rsidR="001C245C">
                <w:rPr>
                  <w:sz w:val="20"/>
                  <w:szCs w:val="20"/>
                </w:rPr>
                <w:t>1</w:t>
              </w:r>
              <w:r w:rsidR="000D30BE">
                <w:rPr>
                  <w:sz w:val="20"/>
                  <w:szCs w:val="20"/>
                </w:rPr>
                <w:t>0</w:t>
              </w:r>
            </w:ins>
          </w:p>
        </w:tc>
        <w:tc>
          <w:tcPr>
            <w:tcW w:w="1710" w:type="dxa"/>
            <w:tcPrChange w:id="88" w:author="Thomas Morin" w:date="2015-02-13T10:09:00Z">
              <w:tcPr>
                <w:tcW w:w="1710" w:type="dxa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del w:id="89" w:author="Ted Wisniewski" w:date="2015-01-22T11:03:00Z">
              <w:r w:rsidDel="000D30BE">
                <w:rPr>
                  <w:sz w:val="20"/>
                  <w:szCs w:val="20"/>
                </w:rPr>
                <w:delText xml:space="preserve">0  </w:delText>
              </w:r>
              <w:r w:rsidRPr="00AD1388" w:rsidDel="000D30BE">
                <w:rPr>
                  <w:color w:val="FF0000"/>
                  <w:sz w:val="20"/>
                  <w:szCs w:val="20"/>
                </w:rPr>
                <w:delText>20</w:delText>
              </w:r>
            </w:del>
            <w:ins w:id="90" w:author="Ted Wisniewski" w:date="2015-01-22T11:03:00Z">
              <w:r w:rsidR="001C245C">
                <w:rPr>
                  <w:sz w:val="20"/>
                  <w:szCs w:val="20"/>
                </w:rPr>
                <w:t>1</w:t>
              </w:r>
              <w:r w:rsidR="000D30BE">
                <w:rPr>
                  <w:sz w:val="20"/>
                  <w:szCs w:val="20"/>
                </w:rPr>
                <w:t>0</w:t>
              </w:r>
            </w:ins>
          </w:p>
        </w:tc>
        <w:tc>
          <w:tcPr>
            <w:tcW w:w="1710" w:type="dxa"/>
            <w:shd w:val="clear" w:color="auto" w:fill="auto"/>
            <w:tcPrChange w:id="91" w:author="Thomas Morin" w:date="2015-02-13T10:09:00Z">
              <w:tcPr>
                <w:tcW w:w="1620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del w:id="92" w:author="Ted Wisniewski" w:date="2015-01-22T11:03:00Z">
              <w:r w:rsidRPr="00AD1388" w:rsidDel="000D30BE">
                <w:rPr>
                  <w:sz w:val="20"/>
                  <w:szCs w:val="20"/>
                </w:rPr>
                <w:delText xml:space="preserve">0  </w:delText>
              </w:r>
            </w:del>
            <w:del w:id="93" w:author="Ted Wisniewski" w:date="2015-01-22T08:21:00Z">
              <w:r w:rsidRPr="00AD1388" w:rsidDel="0086290D">
                <w:rPr>
                  <w:color w:val="FF0000"/>
                  <w:sz w:val="20"/>
                  <w:szCs w:val="20"/>
                </w:rPr>
                <w:delText>2</w:delText>
              </w:r>
            </w:del>
            <w:del w:id="94" w:author="Ted Wisniewski" w:date="2015-01-22T11:03:00Z">
              <w:r w:rsidRPr="00AD1388" w:rsidDel="000D30BE">
                <w:rPr>
                  <w:color w:val="FF0000"/>
                  <w:sz w:val="20"/>
                  <w:szCs w:val="20"/>
                </w:rPr>
                <w:delText>0</w:delText>
              </w:r>
            </w:del>
            <w:ins w:id="95" w:author="Ted Wisniewski" w:date="2015-01-22T11:03:00Z">
              <w:r w:rsidR="000D30BE">
                <w:rPr>
                  <w:sz w:val="20"/>
                  <w:szCs w:val="20"/>
                </w:rPr>
                <w:t>30</w:t>
              </w:r>
            </w:ins>
          </w:p>
        </w:tc>
        <w:tc>
          <w:tcPr>
            <w:tcW w:w="1710" w:type="dxa"/>
            <w:shd w:val="clear" w:color="auto" w:fill="auto"/>
            <w:tcPrChange w:id="96" w:author="Thomas Morin" w:date="2015-02-13T10:09:00Z">
              <w:tcPr>
                <w:tcW w:w="1710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del w:id="97" w:author="Ted Wisniewski" w:date="2015-01-22T11:04:00Z">
              <w:r w:rsidRPr="00AD1388" w:rsidDel="000D30BE">
                <w:rPr>
                  <w:sz w:val="20"/>
                  <w:szCs w:val="20"/>
                </w:rPr>
                <w:delText xml:space="preserve">0  </w:delText>
              </w:r>
            </w:del>
            <w:del w:id="98" w:author="Ted Wisniewski" w:date="2015-01-22T08:21:00Z">
              <w:r w:rsidRPr="00AD1388" w:rsidDel="0086290D">
                <w:rPr>
                  <w:color w:val="FF0000"/>
                  <w:sz w:val="20"/>
                  <w:szCs w:val="20"/>
                </w:rPr>
                <w:delText>2</w:delText>
              </w:r>
            </w:del>
            <w:del w:id="99" w:author="Ted Wisniewski" w:date="2015-01-22T11:04:00Z">
              <w:r w:rsidRPr="00AD1388" w:rsidDel="000D30BE">
                <w:rPr>
                  <w:color w:val="FF0000"/>
                  <w:sz w:val="20"/>
                  <w:szCs w:val="20"/>
                </w:rPr>
                <w:delText>0</w:delText>
              </w:r>
            </w:del>
            <w:ins w:id="100" w:author="Ted Wisniewski" w:date="2015-01-22T11:04:00Z">
              <w:r w:rsidR="000D30BE">
                <w:rPr>
                  <w:sz w:val="20"/>
                  <w:szCs w:val="20"/>
                </w:rPr>
                <w:t>30</w:t>
              </w:r>
            </w:ins>
          </w:p>
        </w:tc>
      </w:tr>
      <w:tr w:rsidR="00AE4DDE" w:rsidRPr="00AD1388" w:rsidTr="00AE4DDE">
        <w:tc>
          <w:tcPr>
            <w:tcW w:w="2965" w:type="dxa"/>
            <w:shd w:val="clear" w:color="auto" w:fill="auto"/>
            <w:tcPrChange w:id="101" w:author="Thomas Morin" w:date="2015-02-13T10:09:00Z">
              <w:tcPr>
                <w:tcW w:w="2965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 xml:space="preserve">OS installation / re-installation– </w:t>
            </w:r>
            <w:r w:rsidRPr="00AD1388">
              <w:rPr>
                <w:sz w:val="20"/>
                <w:szCs w:val="20"/>
                <w:u w:val="single"/>
              </w:rPr>
              <w:t>original media provided by customer</w:t>
            </w:r>
            <w:r w:rsidRPr="00AD1388">
              <w:rPr>
                <w:sz w:val="20"/>
                <w:szCs w:val="20"/>
              </w:rPr>
              <w:t xml:space="preserve"> or possibly available in shop. Read </w:t>
            </w:r>
            <w:r w:rsidRPr="00AD1388">
              <w:rPr>
                <w:i/>
                <w:sz w:val="20"/>
                <w:szCs w:val="20"/>
              </w:rPr>
              <w:t>Terminology</w:t>
            </w:r>
            <w:r w:rsidRPr="00AD1388">
              <w:rPr>
                <w:sz w:val="20"/>
                <w:szCs w:val="20"/>
              </w:rPr>
              <w:t xml:space="preserve"> section to fully understand what is involved.    </w:t>
            </w:r>
            <w:r>
              <w:rPr>
                <w:sz w:val="20"/>
                <w:szCs w:val="20"/>
              </w:rPr>
              <w:t>If d</w:t>
            </w:r>
            <w:r w:rsidRPr="00AD1388">
              <w:rPr>
                <w:sz w:val="20"/>
                <w:szCs w:val="20"/>
              </w:rPr>
              <w:t xml:space="preserve">ata backup is required </w:t>
            </w:r>
            <w:r>
              <w:rPr>
                <w:sz w:val="20"/>
                <w:szCs w:val="20"/>
              </w:rPr>
              <w:t>see labor for backup</w:t>
            </w:r>
          </w:p>
        </w:tc>
        <w:tc>
          <w:tcPr>
            <w:tcW w:w="1710" w:type="dxa"/>
            <w:tcPrChange w:id="102" w:author="Thomas Morin" w:date="2015-02-13T10:09:00Z">
              <w:tcPr>
                <w:tcW w:w="1710" w:type="dxa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del w:id="103" w:author="Ted Wisniewski" w:date="2015-01-22T11:02:00Z">
              <w:r w:rsidDel="000D30BE">
                <w:rPr>
                  <w:sz w:val="20"/>
                  <w:szCs w:val="20"/>
                </w:rPr>
                <w:delText xml:space="preserve">10  </w:delText>
              </w:r>
              <w:r w:rsidRPr="00AD1388" w:rsidDel="000D30BE">
                <w:rPr>
                  <w:color w:val="FF0000"/>
                  <w:sz w:val="20"/>
                  <w:szCs w:val="20"/>
                </w:rPr>
                <w:delText>20</w:delText>
              </w:r>
            </w:del>
            <w:ins w:id="104" w:author="Ted Wisniewski" w:date="2015-01-22T11:02:00Z">
              <w:r w:rsidR="000D30BE">
                <w:rPr>
                  <w:sz w:val="20"/>
                  <w:szCs w:val="20"/>
                </w:rPr>
                <w:t>20</w:t>
              </w:r>
            </w:ins>
          </w:p>
        </w:tc>
        <w:tc>
          <w:tcPr>
            <w:tcW w:w="1710" w:type="dxa"/>
            <w:tcPrChange w:id="105" w:author="Thomas Morin" w:date="2015-02-13T10:09:00Z">
              <w:tcPr>
                <w:tcW w:w="1710" w:type="dxa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del w:id="106" w:author="Ted Wisniewski" w:date="2015-01-22T11:02:00Z">
              <w:r w:rsidRPr="00E22782" w:rsidDel="000D30BE">
                <w:rPr>
                  <w:color w:val="000000" w:themeColor="text1"/>
                  <w:sz w:val="20"/>
                  <w:szCs w:val="20"/>
                </w:rPr>
                <w:delText xml:space="preserve">35   </w:delText>
              </w:r>
              <w:r w:rsidDel="000D30BE">
                <w:rPr>
                  <w:color w:val="FF0000"/>
                  <w:sz w:val="20"/>
                  <w:szCs w:val="20"/>
                </w:rPr>
                <w:delText>50</w:delText>
              </w:r>
            </w:del>
            <w:ins w:id="107" w:author="Ted Wisniewski" w:date="2015-01-22T11:02:00Z">
              <w:r w:rsidR="000D30BE">
                <w:rPr>
                  <w:color w:val="000000" w:themeColor="text1"/>
                  <w:sz w:val="20"/>
                  <w:szCs w:val="20"/>
                </w:rPr>
                <w:t>50</w:t>
              </w:r>
            </w:ins>
            <w:r>
              <w:rPr>
                <w:color w:val="FF0000"/>
                <w:sz w:val="20"/>
                <w:szCs w:val="20"/>
              </w:rPr>
              <w:t xml:space="preserve">  </w:t>
            </w:r>
          </w:p>
        </w:tc>
        <w:tc>
          <w:tcPr>
            <w:tcW w:w="1710" w:type="dxa"/>
            <w:shd w:val="clear" w:color="auto" w:fill="auto"/>
            <w:tcPrChange w:id="108" w:author="Thomas Morin" w:date="2015-02-13T10:09:00Z">
              <w:tcPr>
                <w:tcW w:w="1620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del w:id="109" w:author="Ted Wisniewski" w:date="2015-01-22T11:02:00Z">
              <w:r w:rsidRPr="00AD1388" w:rsidDel="000D30BE">
                <w:rPr>
                  <w:sz w:val="20"/>
                  <w:szCs w:val="20"/>
                </w:rPr>
                <w:delText xml:space="preserve">10   </w:delText>
              </w:r>
              <w:r w:rsidDel="000D30BE">
                <w:rPr>
                  <w:color w:val="FF0000"/>
                  <w:sz w:val="20"/>
                  <w:szCs w:val="20"/>
                </w:rPr>
                <w:delText>35</w:delText>
              </w:r>
            </w:del>
            <w:ins w:id="110" w:author="Ted Wisniewski" w:date="2015-01-22T11:02:00Z">
              <w:r w:rsidR="000D30BE">
                <w:rPr>
                  <w:sz w:val="20"/>
                  <w:szCs w:val="20"/>
                </w:rPr>
                <w:t>30</w:t>
              </w:r>
            </w:ins>
            <w:r w:rsidRPr="00AD1388">
              <w:rPr>
                <w:color w:val="FF0000"/>
                <w:sz w:val="20"/>
                <w:szCs w:val="20"/>
              </w:rPr>
              <w:t xml:space="preserve"> </w:t>
            </w:r>
            <w:r w:rsidRPr="00AD1388">
              <w:rPr>
                <w:sz w:val="20"/>
                <w:szCs w:val="20"/>
              </w:rPr>
              <w:t>- plus cost of Operating system media if needed</w:t>
            </w:r>
          </w:p>
        </w:tc>
        <w:tc>
          <w:tcPr>
            <w:tcW w:w="1710" w:type="dxa"/>
            <w:shd w:val="clear" w:color="auto" w:fill="auto"/>
            <w:tcPrChange w:id="111" w:author="Thomas Morin" w:date="2015-02-13T10:09:00Z">
              <w:tcPr>
                <w:tcW w:w="1710" w:type="dxa"/>
                <w:shd w:val="clear" w:color="auto" w:fill="auto"/>
              </w:tcPr>
            </w:tcPrChange>
          </w:tcPr>
          <w:p w:rsidR="00E82CF4" w:rsidRPr="00AD1388" w:rsidRDefault="000D30BE" w:rsidP="00D931A0">
            <w:pPr>
              <w:rPr>
                <w:sz w:val="20"/>
                <w:szCs w:val="20"/>
              </w:rPr>
            </w:pPr>
            <w:ins w:id="112" w:author="Ted Wisniewski" w:date="2015-01-22T11:02:00Z">
              <w:r>
                <w:rPr>
                  <w:sz w:val="20"/>
                  <w:szCs w:val="20"/>
                </w:rPr>
                <w:t xml:space="preserve">60 </w:t>
              </w:r>
            </w:ins>
            <w:del w:id="113" w:author="Ted Wisniewski" w:date="2015-01-22T11:02:00Z">
              <w:r w:rsidR="00E82CF4" w:rsidRPr="00AD1388" w:rsidDel="000D30BE">
                <w:rPr>
                  <w:sz w:val="20"/>
                  <w:szCs w:val="20"/>
                </w:rPr>
                <w:delText xml:space="preserve">35  $ </w:delText>
              </w:r>
            </w:del>
            <w:del w:id="114" w:author="Ted Wisniewski" w:date="2015-01-22T08:22:00Z">
              <w:r w:rsidR="00E82CF4" w:rsidRPr="00AD1388" w:rsidDel="0086290D">
                <w:rPr>
                  <w:color w:val="FF0000"/>
                  <w:sz w:val="20"/>
                  <w:szCs w:val="20"/>
                </w:rPr>
                <w:delText>7</w:delText>
              </w:r>
            </w:del>
            <w:del w:id="115" w:author="Ted Wisniewski" w:date="2015-01-22T11:02:00Z">
              <w:r w:rsidR="00E82CF4" w:rsidRPr="00AD1388" w:rsidDel="000D30BE">
                <w:rPr>
                  <w:color w:val="FF0000"/>
                  <w:sz w:val="20"/>
                  <w:szCs w:val="20"/>
                </w:rPr>
                <w:delText xml:space="preserve">0 </w:delText>
              </w:r>
            </w:del>
            <w:r w:rsidR="00E82CF4" w:rsidRPr="00AD1388">
              <w:rPr>
                <w:sz w:val="20"/>
                <w:szCs w:val="20"/>
              </w:rPr>
              <w:t xml:space="preserve">- Correct </w:t>
            </w:r>
            <w:del w:id="116" w:author="Thomas Morin" w:date="2015-02-12T11:37:00Z">
              <w:r w:rsidR="00E82CF4" w:rsidRPr="00AD1388" w:rsidDel="00654C1F">
                <w:rPr>
                  <w:sz w:val="20"/>
                  <w:szCs w:val="20"/>
                </w:rPr>
                <w:delText>OEM</w:delText>
              </w:r>
            </w:del>
            <w:r w:rsidR="00E82CF4" w:rsidRPr="00AD1388">
              <w:rPr>
                <w:sz w:val="20"/>
                <w:szCs w:val="20"/>
              </w:rPr>
              <w:t xml:space="preserve"> OS media may need to be purchased by customer to facilitate this repair</w:t>
            </w:r>
          </w:p>
        </w:tc>
      </w:tr>
      <w:tr w:rsidR="00AE4DDE" w:rsidRPr="00AD1388" w:rsidTr="00AE4DDE">
        <w:tc>
          <w:tcPr>
            <w:tcW w:w="2965" w:type="dxa"/>
            <w:shd w:val="clear" w:color="auto" w:fill="auto"/>
            <w:tcPrChange w:id="117" w:author="Thomas Morin" w:date="2015-02-13T10:09:00Z">
              <w:tcPr>
                <w:tcW w:w="2965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 xml:space="preserve">Application </w:t>
            </w:r>
            <w:proofErr w:type="gramStart"/>
            <w:r w:rsidRPr="00AD1388">
              <w:rPr>
                <w:sz w:val="20"/>
                <w:szCs w:val="20"/>
              </w:rPr>
              <w:t>installation  -</w:t>
            </w:r>
            <w:proofErr w:type="gramEnd"/>
            <w:r w:rsidRPr="00AD1388">
              <w:rPr>
                <w:sz w:val="20"/>
                <w:szCs w:val="20"/>
              </w:rPr>
              <w:t xml:space="preserve"> </w:t>
            </w:r>
            <w:proofErr w:type="spellStart"/>
            <w:r w:rsidRPr="00AD1388">
              <w:rPr>
                <w:sz w:val="20"/>
                <w:szCs w:val="20"/>
              </w:rPr>
              <w:t>ie</w:t>
            </w:r>
            <w:proofErr w:type="spellEnd"/>
            <w:r w:rsidRPr="00AD1388">
              <w:rPr>
                <w:sz w:val="20"/>
                <w:szCs w:val="20"/>
              </w:rPr>
              <w:t>: Office, Adobe suite</w:t>
            </w:r>
            <w:ins w:id="118" w:author="Thomas Morin" w:date="2015-02-12T14:28:00Z">
              <w:r w:rsidR="005972A1">
                <w:rPr>
                  <w:sz w:val="20"/>
                  <w:szCs w:val="20"/>
                </w:rPr>
                <w:t xml:space="preserve">. </w:t>
              </w:r>
              <w:proofErr w:type="spellStart"/>
              <w:r w:rsidR="005972A1">
                <w:rPr>
                  <w:sz w:val="20"/>
                  <w:szCs w:val="20"/>
                </w:rPr>
                <w:t>Etc</w:t>
              </w:r>
              <w:proofErr w:type="spellEnd"/>
              <w:r w:rsidR="005972A1">
                <w:rPr>
                  <w:sz w:val="20"/>
                  <w:szCs w:val="20"/>
                </w:rPr>
                <w:t xml:space="preserve"> ….</w:t>
              </w:r>
            </w:ins>
          </w:p>
        </w:tc>
        <w:tc>
          <w:tcPr>
            <w:tcW w:w="1710" w:type="dxa"/>
            <w:tcPrChange w:id="119" w:author="Thomas Morin" w:date="2015-02-13T10:09:00Z">
              <w:tcPr>
                <w:tcW w:w="1710" w:type="dxa"/>
              </w:tcPr>
            </w:tcPrChange>
          </w:tcPr>
          <w:p w:rsidR="00E82CF4" w:rsidRPr="00AD1388" w:rsidRDefault="00813017" w:rsidP="00D93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10" w:type="dxa"/>
            <w:tcPrChange w:id="120" w:author="Thomas Morin" w:date="2015-02-13T10:09:00Z">
              <w:tcPr>
                <w:tcW w:w="1710" w:type="dxa"/>
              </w:tcPr>
            </w:tcPrChange>
          </w:tcPr>
          <w:p w:rsidR="00E82CF4" w:rsidRPr="00AD1388" w:rsidRDefault="00813017" w:rsidP="00D93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10" w:type="dxa"/>
            <w:shd w:val="clear" w:color="auto" w:fill="auto"/>
            <w:tcPrChange w:id="121" w:author="Thomas Morin" w:date="2015-02-13T10:09:00Z">
              <w:tcPr>
                <w:tcW w:w="1620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del w:id="122" w:author="Ted Wisniewski" w:date="2015-01-22T11:02:00Z">
              <w:r w:rsidRPr="00AD1388" w:rsidDel="000D30BE">
                <w:rPr>
                  <w:sz w:val="20"/>
                  <w:szCs w:val="20"/>
                </w:rPr>
                <w:delText xml:space="preserve">10  </w:delText>
              </w:r>
              <w:r w:rsidRPr="00AD1388" w:rsidDel="000D30BE">
                <w:rPr>
                  <w:color w:val="FF0000"/>
                  <w:sz w:val="20"/>
                  <w:szCs w:val="20"/>
                </w:rPr>
                <w:delText>20</w:delText>
              </w:r>
            </w:del>
            <w:ins w:id="123" w:author="Ted Wisniewski" w:date="2015-01-22T11:02:00Z">
              <w:r w:rsidR="000D30BE">
                <w:rPr>
                  <w:sz w:val="20"/>
                  <w:szCs w:val="20"/>
                </w:rPr>
                <w:t>20</w:t>
              </w:r>
            </w:ins>
            <w:r w:rsidRPr="00AD1388">
              <w:rPr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  <w:tcPrChange w:id="124" w:author="Thomas Morin" w:date="2015-02-13T10:09:00Z">
              <w:tcPr>
                <w:tcW w:w="1710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del w:id="125" w:author="Ted Wisniewski" w:date="2015-01-22T11:02:00Z">
              <w:r w:rsidRPr="00AD1388" w:rsidDel="000D30BE">
                <w:rPr>
                  <w:sz w:val="20"/>
                  <w:szCs w:val="20"/>
                </w:rPr>
                <w:delText xml:space="preserve">10  </w:delText>
              </w:r>
              <w:r w:rsidRPr="00AD1388" w:rsidDel="000D30BE">
                <w:rPr>
                  <w:color w:val="FF0000"/>
                  <w:sz w:val="20"/>
                  <w:szCs w:val="20"/>
                </w:rPr>
                <w:delText>20</w:delText>
              </w:r>
            </w:del>
            <w:ins w:id="126" w:author="Ted Wisniewski" w:date="2015-01-22T11:02:00Z">
              <w:r w:rsidR="000D30BE">
                <w:rPr>
                  <w:sz w:val="20"/>
                  <w:szCs w:val="20"/>
                </w:rPr>
                <w:t>20</w:t>
              </w:r>
            </w:ins>
          </w:p>
        </w:tc>
      </w:tr>
      <w:tr w:rsidR="00AE4DDE" w:rsidRPr="00AD1388" w:rsidTr="00AE4DDE">
        <w:tc>
          <w:tcPr>
            <w:tcW w:w="2965" w:type="dxa"/>
            <w:shd w:val="clear" w:color="auto" w:fill="auto"/>
            <w:tcPrChange w:id="127" w:author="Thomas Morin" w:date="2015-02-13T10:09:00Z">
              <w:tcPr>
                <w:tcW w:w="2965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>Data backup or transfer</w:t>
            </w:r>
          </w:p>
        </w:tc>
        <w:tc>
          <w:tcPr>
            <w:tcW w:w="1710" w:type="dxa"/>
            <w:tcPrChange w:id="128" w:author="Thomas Morin" w:date="2015-02-13T10:09:00Z">
              <w:tcPr>
                <w:tcW w:w="1710" w:type="dxa"/>
              </w:tcPr>
            </w:tcPrChange>
          </w:tcPr>
          <w:p w:rsidR="00E82CF4" w:rsidRPr="00AD1388" w:rsidRDefault="00813017" w:rsidP="00D931A0">
            <w:pPr>
              <w:jc w:val="center"/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>--- see below ---</w:t>
            </w:r>
          </w:p>
        </w:tc>
        <w:tc>
          <w:tcPr>
            <w:tcW w:w="1710" w:type="dxa"/>
            <w:tcPrChange w:id="129" w:author="Thomas Morin" w:date="2015-02-13T10:09:00Z">
              <w:tcPr>
                <w:tcW w:w="1710" w:type="dxa"/>
              </w:tcPr>
            </w:tcPrChange>
          </w:tcPr>
          <w:p w:rsidR="00E82CF4" w:rsidRPr="00AD1388" w:rsidRDefault="00813017" w:rsidP="00D931A0">
            <w:pPr>
              <w:jc w:val="center"/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>--- see below ---</w:t>
            </w:r>
          </w:p>
        </w:tc>
        <w:tc>
          <w:tcPr>
            <w:tcW w:w="1710" w:type="dxa"/>
            <w:shd w:val="clear" w:color="auto" w:fill="auto"/>
            <w:tcPrChange w:id="130" w:author="Thomas Morin" w:date="2015-02-13T10:09:00Z">
              <w:tcPr>
                <w:tcW w:w="1620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jc w:val="center"/>
              <w:rPr>
                <w:sz w:val="20"/>
                <w:szCs w:val="20"/>
                <w:highlight w:val="black"/>
              </w:rPr>
            </w:pPr>
            <w:r w:rsidRPr="00AD1388">
              <w:rPr>
                <w:sz w:val="20"/>
                <w:szCs w:val="20"/>
              </w:rPr>
              <w:t>--- see below ---</w:t>
            </w:r>
          </w:p>
        </w:tc>
        <w:tc>
          <w:tcPr>
            <w:tcW w:w="1710" w:type="dxa"/>
            <w:shd w:val="clear" w:color="auto" w:fill="auto"/>
            <w:tcPrChange w:id="131" w:author="Thomas Morin" w:date="2015-02-13T10:09:00Z">
              <w:tcPr>
                <w:tcW w:w="1710" w:type="dxa"/>
                <w:shd w:val="clear" w:color="auto" w:fill="auto"/>
              </w:tcPr>
            </w:tcPrChange>
          </w:tcPr>
          <w:p w:rsidR="00E82CF4" w:rsidRPr="00AD1388" w:rsidRDefault="00E82CF4" w:rsidP="00D931A0">
            <w:pPr>
              <w:jc w:val="center"/>
              <w:rPr>
                <w:sz w:val="20"/>
                <w:szCs w:val="20"/>
                <w:highlight w:val="black"/>
              </w:rPr>
            </w:pPr>
            <w:r w:rsidRPr="00AD1388">
              <w:rPr>
                <w:sz w:val="20"/>
                <w:szCs w:val="20"/>
              </w:rPr>
              <w:t>--- see below ---</w:t>
            </w:r>
          </w:p>
        </w:tc>
      </w:tr>
      <w:tr w:rsidR="00AE4DDE" w:rsidRPr="00AD1388" w:rsidTr="00AE4DDE">
        <w:tc>
          <w:tcPr>
            <w:tcW w:w="2965" w:type="dxa"/>
            <w:shd w:val="clear" w:color="auto" w:fill="auto"/>
            <w:tcPrChange w:id="132" w:author="Thomas Morin" w:date="2015-02-13T10:09:00Z">
              <w:tcPr>
                <w:tcW w:w="2965" w:type="dxa"/>
                <w:shd w:val="clear" w:color="auto" w:fill="auto"/>
              </w:tcPr>
            </w:tcPrChange>
          </w:tcPr>
          <w:p w:rsidR="00813017" w:rsidRPr="00AD1388" w:rsidRDefault="00813017" w:rsidP="00D931A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 xml:space="preserve">  Data backup or transfer – up to 5GB</w:t>
            </w:r>
          </w:p>
        </w:tc>
        <w:tc>
          <w:tcPr>
            <w:tcW w:w="1710" w:type="dxa"/>
            <w:tcPrChange w:id="133" w:author="Thomas Morin" w:date="2015-02-13T10:09:00Z">
              <w:tcPr>
                <w:tcW w:w="1710" w:type="dxa"/>
              </w:tcPr>
            </w:tcPrChange>
          </w:tcPr>
          <w:p w:rsidR="00813017" w:rsidRPr="00AD1388" w:rsidRDefault="00813017" w:rsidP="00F748E7">
            <w:pPr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>0</w:t>
            </w:r>
          </w:p>
        </w:tc>
        <w:tc>
          <w:tcPr>
            <w:tcW w:w="1710" w:type="dxa"/>
            <w:tcPrChange w:id="134" w:author="Thomas Morin" w:date="2015-02-13T10:09:00Z">
              <w:tcPr>
                <w:tcW w:w="1710" w:type="dxa"/>
              </w:tcPr>
            </w:tcPrChange>
          </w:tcPr>
          <w:p w:rsidR="00813017" w:rsidRPr="00AD1388" w:rsidRDefault="00813017" w:rsidP="00F748E7">
            <w:pPr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>0</w:t>
            </w:r>
          </w:p>
        </w:tc>
        <w:tc>
          <w:tcPr>
            <w:tcW w:w="1710" w:type="dxa"/>
            <w:shd w:val="clear" w:color="auto" w:fill="auto"/>
            <w:tcPrChange w:id="135" w:author="Thomas Morin" w:date="2015-02-13T10:09:00Z">
              <w:tcPr>
                <w:tcW w:w="1620" w:type="dxa"/>
                <w:shd w:val="clear" w:color="auto" w:fill="auto"/>
              </w:tcPr>
            </w:tcPrChange>
          </w:tcPr>
          <w:p w:rsidR="00813017" w:rsidRPr="00AD1388" w:rsidRDefault="00813017" w:rsidP="00D931A0">
            <w:pPr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>0</w:t>
            </w:r>
          </w:p>
        </w:tc>
        <w:tc>
          <w:tcPr>
            <w:tcW w:w="1710" w:type="dxa"/>
            <w:shd w:val="clear" w:color="auto" w:fill="auto"/>
            <w:tcPrChange w:id="136" w:author="Thomas Morin" w:date="2015-02-13T10:09:00Z">
              <w:tcPr>
                <w:tcW w:w="1710" w:type="dxa"/>
                <w:shd w:val="clear" w:color="auto" w:fill="auto"/>
              </w:tcPr>
            </w:tcPrChange>
          </w:tcPr>
          <w:p w:rsidR="00813017" w:rsidRPr="00AD1388" w:rsidRDefault="00813017" w:rsidP="00D931A0">
            <w:pPr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>0</w:t>
            </w:r>
          </w:p>
        </w:tc>
      </w:tr>
      <w:tr w:rsidR="00AE4DDE" w:rsidRPr="00AD1388" w:rsidTr="00AE4DDE">
        <w:tc>
          <w:tcPr>
            <w:tcW w:w="2965" w:type="dxa"/>
            <w:shd w:val="clear" w:color="auto" w:fill="auto"/>
            <w:tcPrChange w:id="137" w:author="Thomas Morin" w:date="2015-02-13T10:09:00Z">
              <w:tcPr>
                <w:tcW w:w="2965" w:type="dxa"/>
                <w:shd w:val="clear" w:color="auto" w:fill="auto"/>
              </w:tcPr>
            </w:tcPrChange>
          </w:tcPr>
          <w:p w:rsidR="00813017" w:rsidRPr="00AD1388" w:rsidRDefault="00813017" w:rsidP="00D931A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 xml:space="preserve">  Data backup or transfer - 5GB up to 25GB </w:t>
            </w:r>
          </w:p>
        </w:tc>
        <w:tc>
          <w:tcPr>
            <w:tcW w:w="1710" w:type="dxa"/>
            <w:tcPrChange w:id="138" w:author="Thomas Morin" w:date="2015-02-13T10:09:00Z">
              <w:tcPr>
                <w:tcW w:w="1710" w:type="dxa"/>
              </w:tcPr>
            </w:tcPrChange>
          </w:tcPr>
          <w:p w:rsidR="00813017" w:rsidRPr="00AD1388" w:rsidRDefault="00813017" w:rsidP="000D30BE">
            <w:pPr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 xml:space="preserve">20  </w:t>
            </w:r>
            <w:del w:id="139" w:author="Ted Wisniewski" w:date="2015-01-22T08:23:00Z">
              <w:r w:rsidDel="0086290D">
                <w:rPr>
                  <w:color w:val="FF0000"/>
                  <w:sz w:val="20"/>
                  <w:szCs w:val="20"/>
                </w:rPr>
                <w:delText>30</w:delText>
              </w:r>
            </w:del>
          </w:p>
        </w:tc>
        <w:tc>
          <w:tcPr>
            <w:tcW w:w="1710" w:type="dxa"/>
            <w:tcPrChange w:id="140" w:author="Thomas Morin" w:date="2015-02-13T10:09:00Z">
              <w:tcPr>
                <w:tcW w:w="1710" w:type="dxa"/>
              </w:tcPr>
            </w:tcPrChange>
          </w:tcPr>
          <w:p w:rsidR="00813017" w:rsidRPr="00AD1388" w:rsidRDefault="00813017" w:rsidP="001C245C">
            <w:pPr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 xml:space="preserve">20  </w:t>
            </w:r>
            <w:del w:id="141" w:author="Ted Wisniewski" w:date="2015-01-22T08:23:00Z">
              <w:r w:rsidDel="0086290D">
                <w:rPr>
                  <w:color w:val="FF0000"/>
                  <w:sz w:val="20"/>
                  <w:szCs w:val="20"/>
                </w:rPr>
                <w:delText>30</w:delText>
              </w:r>
            </w:del>
          </w:p>
        </w:tc>
        <w:tc>
          <w:tcPr>
            <w:tcW w:w="1710" w:type="dxa"/>
            <w:shd w:val="clear" w:color="auto" w:fill="auto"/>
            <w:tcPrChange w:id="142" w:author="Thomas Morin" w:date="2015-02-13T10:09:00Z">
              <w:tcPr>
                <w:tcW w:w="1620" w:type="dxa"/>
                <w:shd w:val="clear" w:color="auto" w:fill="auto"/>
              </w:tcPr>
            </w:tcPrChange>
          </w:tcPr>
          <w:p w:rsidR="00813017" w:rsidRPr="00AD1388" w:rsidRDefault="00813017" w:rsidP="00D931A0">
            <w:pPr>
              <w:rPr>
                <w:sz w:val="20"/>
                <w:szCs w:val="20"/>
              </w:rPr>
            </w:pPr>
            <w:del w:id="143" w:author="Ted Wisniewski" w:date="2015-01-22T11:02:00Z">
              <w:r w:rsidRPr="00AD1388" w:rsidDel="000D30BE">
                <w:rPr>
                  <w:sz w:val="20"/>
                  <w:szCs w:val="20"/>
                </w:rPr>
                <w:delText xml:space="preserve">20  </w:delText>
              </w:r>
              <w:r w:rsidDel="000D30BE">
                <w:rPr>
                  <w:color w:val="FF0000"/>
                  <w:sz w:val="20"/>
                  <w:szCs w:val="20"/>
                </w:rPr>
                <w:delText>40</w:delText>
              </w:r>
            </w:del>
            <w:ins w:id="144" w:author="Ted Wisniewski" w:date="2015-01-22T11:02:00Z">
              <w:r w:rsidR="000D30BE">
                <w:rPr>
                  <w:sz w:val="20"/>
                  <w:szCs w:val="20"/>
                </w:rPr>
                <w:t>40</w:t>
              </w:r>
            </w:ins>
          </w:p>
        </w:tc>
        <w:tc>
          <w:tcPr>
            <w:tcW w:w="1710" w:type="dxa"/>
            <w:shd w:val="clear" w:color="auto" w:fill="auto"/>
            <w:tcPrChange w:id="145" w:author="Thomas Morin" w:date="2015-02-13T10:09:00Z">
              <w:tcPr>
                <w:tcW w:w="1710" w:type="dxa"/>
                <w:shd w:val="clear" w:color="auto" w:fill="auto"/>
              </w:tcPr>
            </w:tcPrChange>
          </w:tcPr>
          <w:p w:rsidR="00813017" w:rsidRPr="00AD1388" w:rsidRDefault="00813017" w:rsidP="00D931A0">
            <w:pPr>
              <w:rPr>
                <w:sz w:val="20"/>
                <w:szCs w:val="20"/>
              </w:rPr>
            </w:pPr>
            <w:del w:id="146" w:author="Ted Wisniewski" w:date="2015-01-22T11:02:00Z">
              <w:r w:rsidRPr="00AD1388" w:rsidDel="000D30BE">
                <w:rPr>
                  <w:sz w:val="20"/>
                  <w:szCs w:val="20"/>
                </w:rPr>
                <w:delText xml:space="preserve">20  </w:delText>
              </w:r>
              <w:r w:rsidDel="000D30BE">
                <w:rPr>
                  <w:color w:val="FF0000"/>
                  <w:sz w:val="20"/>
                  <w:szCs w:val="20"/>
                </w:rPr>
                <w:delText>40</w:delText>
              </w:r>
            </w:del>
            <w:ins w:id="147" w:author="Ted Wisniewski" w:date="2015-01-22T11:02:00Z">
              <w:r w:rsidR="000D30BE">
                <w:rPr>
                  <w:sz w:val="20"/>
                  <w:szCs w:val="20"/>
                </w:rPr>
                <w:t>40</w:t>
              </w:r>
            </w:ins>
          </w:p>
        </w:tc>
      </w:tr>
      <w:tr w:rsidR="00AE4DDE" w:rsidRPr="00AD1388" w:rsidTr="00AE4DDE">
        <w:tc>
          <w:tcPr>
            <w:tcW w:w="2965" w:type="dxa"/>
            <w:shd w:val="clear" w:color="auto" w:fill="auto"/>
            <w:tcPrChange w:id="148" w:author="Thomas Morin" w:date="2015-02-13T10:09:00Z">
              <w:tcPr>
                <w:tcW w:w="2965" w:type="dxa"/>
                <w:shd w:val="clear" w:color="auto" w:fill="auto"/>
              </w:tcPr>
            </w:tcPrChange>
          </w:tcPr>
          <w:p w:rsidR="00813017" w:rsidRDefault="00813017" w:rsidP="00D931A0">
            <w:pPr>
              <w:pStyle w:val="ListParagraph"/>
              <w:numPr>
                <w:ilvl w:val="0"/>
                <w:numId w:val="1"/>
              </w:numPr>
              <w:rPr>
                <w:ins w:id="149" w:author="Thomas Morin" w:date="2015-02-13T10:09:00Z"/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 xml:space="preserve">  Data backup or transfer - 25GB or higher</w:t>
            </w:r>
          </w:p>
          <w:p w:rsidR="00AE4DDE" w:rsidRDefault="00AE4DDE" w:rsidP="00AE4DDE">
            <w:pPr>
              <w:rPr>
                <w:ins w:id="150" w:author="Thomas Morin" w:date="2015-02-13T10:09:00Z"/>
                <w:sz w:val="20"/>
                <w:szCs w:val="20"/>
              </w:rPr>
              <w:pPrChange w:id="151" w:author="Thomas Morin" w:date="2015-02-13T10:09:00Z">
                <w:pPr>
                  <w:pStyle w:val="ListParagraph"/>
                  <w:numPr>
                    <w:numId w:val="1"/>
                  </w:numPr>
                  <w:ind w:left="510" w:hanging="360"/>
                </w:pPr>
              </w:pPrChange>
            </w:pPr>
          </w:p>
          <w:p w:rsidR="00AE4DDE" w:rsidRDefault="00AE4DDE" w:rsidP="00AE4DDE">
            <w:pPr>
              <w:rPr>
                <w:ins w:id="152" w:author="Thomas Morin" w:date="2015-02-13T10:09:00Z"/>
                <w:sz w:val="20"/>
                <w:szCs w:val="20"/>
              </w:rPr>
              <w:pPrChange w:id="153" w:author="Thomas Morin" w:date="2015-02-13T10:09:00Z">
                <w:pPr>
                  <w:pStyle w:val="ListParagraph"/>
                  <w:numPr>
                    <w:numId w:val="1"/>
                  </w:numPr>
                  <w:ind w:left="510" w:hanging="360"/>
                </w:pPr>
              </w:pPrChange>
            </w:pPr>
          </w:p>
          <w:p w:rsidR="00AE4DDE" w:rsidRDefault="00AE4DDE" w:rsidP="00AE4DDE">
            <w:pPr>
              <w:rPr>
                <w:ins w:id="154" w:author="Thomas Morin" w:date="2015-02-13T10:09:00Z"/>
                <w:sz w:val="20"/>
                <w:szCs w:val="20"/>
              </w:rPr>
              <w:pPrChange w:id="155" w:author="Thomas Morin" w:date="2015-02-13T10:09:00Z">
                <w:pPr>
                  <w:pStyle w:val="ListParagraph"/>
                  <w:numPr>
                    <w:numId w:val="1"/>
                  </w:numPr>
                  <w:ind w:left="510" w:hanging="360"/>
                </w:pPr>
              </w:pPrChange>
            </w:pPr>
          </w:p>
          <w:p w:rsidR="00AE4DDE" w:rsidRDefault="00AE4DDE" w:rsidP="00AE4DDE">
            <w:pPr>
              <w:rPr>
                <w:ins w:id="156" w:author="Thomas Morin" w:date="2015-02-13T10:10:00Z"/>
                <w:sz w:val="20"/>
                <w:szCs w:val="20"/>
              </w:rPr>
              <w:pPrChange w:id="157" w:author="Thomas Morin" w:date="2015-02-13T10:09:00Z">
                <w:pPr>
                  <w:pStyle w:val="ListParagraph"/>
                  <w:numPr>
                    <w:numId w:val="1"/>
                  </w:numPr>
                  <w:ind w:left="510" w:hanging="360"/>
                </w:pPr>
              </w:pPrChange>
            </w:pPr>
          </w:p>
          <w:p w:rsidR="00AE4DDE" w:rsidRDefault="00AE4DDE" w:rsidP="00AE4DDE">
            <w:pPr>
              <w:rPr>
                <w:ins w:id="158" w:author="Thomas Morin" w:date="2015-02-13T10:10:00Z"/>
                <w:sz w:val="20"/>
                <w:szCs w:val="20"/>
              </w:rPr>
              <w:pPrChange w:id="159" w:author="Thomas Morin" w:date="2015-02-13T10:09:00Z">
                <w:pPr>
                  <w:pStyle w:val="ListParagraph"/>
                  <w:numPr>
                    <w:numId w:val="1"/>
                  </w:numPr>
                  <w:ind w:left="510" w:hanging="360"/>
                </w:pPr>
              </w:pPrChange>
            </w:pPr>
          </w:p>
          <w:p w:rsidR="00AE4DDE" w:rsidRPr="00AE4DDE" w:rsidRDefault="00AE4DDE" w:rsidP="00AE4DDE">
            <w:pPr>
              <w:rPr>
                <w:sz w:val="20"/>
                <w:szCs w:val="20"/>
                <w:rPrChange w:id="160" w:author="Thomas Morin" w:date="2015-02-13T10:09:00Z">
                  <w:rPr/>
                </w:rPrChange>
              </w:rPr>
              <w:pPrChange w:id="161" w:author="Thomas Morin" w:date="2015-02-13T10:09:00Z">
                <w:pPr>
                  <w:pStyle w:val="ListParagraph"/>
                  <w:numPr>
                    <w:numId w:val="1"/>
                  </w:numPr>
                  <w:ind w:left="510" w:hanging="360"/>
                </w:pPr>
              </w:pPrChange>
            </w:pPr>
            <w:bookmarkStart w:id="162" w:name="_GoBack"/>
            <w:bookmarkEnd w:id="162"/>
          </w:p>
        </w:tc>
        <w:tc>
          <w:tcPr>
            <w:tcW w:w="1710" w:type="dxa"/>
            <w:tcPrChange w:id="163" w:author="Thomas Morin" w:date="2015-02-13T10:09:00Z">
              <w:tcPr>
                <w:tcW w:w="1710" w:type="dxa"/>
              </w:tcPr>
            </w:tcPrChange>
          </w:tcPr>
          <w:p w:rsidR="00813017" w:rsidRPr="00AD1388" w:rsidRDefault="00813017" w:rsidP="000D30BE">
            <w:pPr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 xml:space="preserve">40  </w:t>
            </w:r>
            <w:del w:id="164" w:author="Ted Wisniewski" w:date="2015-01-22T08:22:00Z">
              <w:r w:rsidDel="0086290D">
                <w:rPr>
                  <w:color w:val="FF0000"/>
                  <w:sz w:val="20"/>
                  <w:szCs w:val="20"/>
                </w:rPr>
                <w:delText>50</w:delText>
              </w:r>
            </w:del>
          </w:p>
        </w:tc>
        <w:tc>
          <w:tcPr>
            <w:tcW w:w="1710" w:type="dxa"/>
            <w:tcPrChange w:id="165" w:author="Thomas Morin" w:date="2015-02-13T10:09:00Z">
              <w:tcPr>
                <w:tcW w:w="1710" w:type="dxa"/>
              </w:tcPr>
            </w:tcPrChange>
          </w:tcPr>
          <w:p w:rsidR="00813017" w:rsidRPr="00AD1388" w:rsidRDefault="00813017" w:rsidP="001C245C">
            <w:pPr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 xml:space="preserve">40  </w:t>
            </w:r>
            <w:del w:id="166" w:author="Ted Wisniewski" w:date="2015-01-22T08:22:00Z">
              <w:r w:rsidDel="0086290D">
                <w:rPr>
                  <w:color w:val="FF0000"/>
                  <w:sz w:val="20"/>
                  <w:szCs w:val="20"/>
                </w:rPr>
                <w:delText>50</w:delText>
              </w:r>
            </w:del>
          </w:p>
        </w:tc>
        <w:tc>
          <w:tcPr>
            <w:tcW w:w="1710" w:type="dxa"/>
            <w:shd w:val="clear" w:color="auto" w:fill="auto"/>
            <w:tcPrChange w:id="167" w:author="Thomas Morin" w:date="2015-02-13T10:09:00Z">
              <w:tcPr>
                <w:tcW w:w="1620" w:type="dxa"/>
                <w:shd w:val="clear" w:color="auto" w:fill="auto"/>
              </w:tcPr>
            </w:tcPrChange>
          </w:tcPr>
          <w:p w:rsidR="00813017" w:rsidRPr="00AD1388" w:rsidRDefault="00813017" w:rsidP="00D931A0">
            <w:pPr>
              <w:rPr>
                <w:sz w:val="20"/>
                <w:szCs w:val="20"/>
              </w:rPr>
            </w:pPr>
            <w:del w:id="168" w:author="Ted Wisniewski" w:date="2015-01-22T11:01:00Z">
              <w:r w:rsidRPr="00AD1388" w:rsidDel="000D30BE">
                <w:rPr>
                  <w:sz w:val="20"/>
                  <w:szCs w:val="20"/>
                </w:rPr>
                <w:delText xml:space="preserve">40  </w:delText>
              </w:r>
              <w:r w:rsidDel="000D30BE">
                <w:rPr>
                  <w:color w:val="FF0000"/>
                  <w:sz w:val="20"/>
                  <w:szCs w:val="20"/>
                </w:rPr>
                <w:delText>60</w:delText>
              </w:r>
            </w:del>
            <w:ins w:id="169" w:author="Ted Wisniewski" w:date="2015-01-22T11:01:00Z">
              <w:r w:rsidR="000D30BE">
                <w:rPr>
                  <w:sz w:val="20"/>
                  <w:szCs w:val="20"/>
                </w:rPr>
                <w:t>60</w:t>
              </w:r>
            </w:ins>
          </w:p>
        </w:tc>
        <w:tc>
          <w:tcPr>
            <w:tcW w:w="1710" w:type="dxa"/>
            <w:shd w:val="clear" w:color="auto" w:fill="auto"/>
            <w:tcPrChange w:id="170" w:author="Thomas Morin" w:date="2015-02-13T10:09:00Z">
              <w:tcPr>
                <w:tcW w:w="1710" w:type="dxa"/>
                <w:shd w:val="clear" w:color="auto" w:fill="auto"/>
              </w:tcPr>
            </w:tcPrChange>
          </w:tcPr>
          <w:p w:rsidR="00813017" w:rsidRPr="00AD1388" w:rsidRDefault="00813017" w:rsidP="00D931A0">
            <w:pPr>
              <w:rPr>
                <w:sz w:val="20"/>
                <w:szCs w:val="20"/>
              </w:rPr>
            </w:pPr>
            <w:del w:id="171" w:author="Ted Wisniewski" w:date="2015-01-22T11:02:00Z">
              <w:r w:rsidRPr="00AD1388" w:rsidDel="000D30BE">
                <w:rPr>
                  <w:sz w:val="20"/>
                  <w:szCs w:val="20"/>
                </w:rPr>
                <w:delText xml:space="preserve">40  </w:delText>
              </w:r>
              <w:r w:rsidDel="000D30BE">
                <w:rPr>
                  <w:color w:val="FF0000"/>
                  <w:sz w:val="20"/>
                  <w:szCs w:val="20"/>
                </w:rPr>
                <w:delText>60</w:delText>
              </w:r>
            </w:del>
            <w:ins w:id="172" w:author="Ted Wisniewski" w:date="2015-01-22T11:02:00Z">
              <w:r w:rsidR="000D30BE">
                <w:rPr>
                  <w:sz w:val="20"/>
                  <w:szCs w:val="20"/>
                </w:rPr>
                <w:t>60</w:t>
              </w:r>
            </w:ins>
          </w:p>
        </w:tc>
      </w:tr>
      <w:tr w:rsidR="00AE4DDE" w:rsidRPr="00AD1388" w:rsidTr="00AE4DDE">
        <w:tc>
          <w:tcPr>
            <w:tcW w:w="2965" w:type="dxa"/>
            <w:shd w:val="clear" w:color="auto" w:fill="auto"/>
            <w:tcPrChange w:id="173" w:author="Thomas Morin" w:date="2015-02-13T10:09:00Z">
              <w:tcPr>
                <w:tcW w:w="2965" w:type="dxa"/>
                <w:shd w:val="clear" w:color="auto" w:fill="auto"/>
              </w:tcPr>
            </w:tcPrChange>
          </w:tcPr>
          <w:p w:rsidR="00813017" w:rsidRPr="00813017" w:rsidRDefault="00813017" w:rsidP="00D931A0">
            <w:pPr>
              <w:rPr>
                <w:color w:val="000000" w:themeColor="text1"/>
                <w:sz w:val="20"/>
                <w:szCs w:val="20"/>
              </w:rPr>
            </w:pPr>
            <w:r w:rsidRPr="00813017">
              <w:rPr>
                <w:color w:val="000000" w:themeColor="text1"/>
                <w:sz w:val="20"/>
                <w:szCs w:val="20"/>
              </w:rPr>
              <w:lastRenderedPageBreak/>
              <w:t xml:space="preserve">Data recovery from failed hard drive – data recovery can be time-consuming and is not always possible. In many situations </w:t>
            </w:r>
            <w:r>
              <w:rPr>
                <w:color w:val="000000" w:themeColor="text1"/>
                <w:sz w:val="20"/>
                <w:szCs w:val="20"/>
              </w:rPr>
              <w:t xml:space="preserve">either </w:t>
            </w:r>
            <w:r w:rsidRPr="00813017">
              <w:rPr>
                <w:color w:val="000000" w:themeColor="text1"/>
                <w:sz w:val="20"/>
                <w:szCs w:val="20"/>
              </w:rPr>
              <w:t>no data or partial data is recoverable</w:t>
            </w:r>
          </w:p>
          <w:p w:rsidR="00813017" w:rsidRPr="00813017" w:rsidRDefault="00813017" w:rsidP="00D931A0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  <w:r w:rsidRPr="00813017">
              <w:rPr>
                <w:color w:val="000000" w:themeColor="text1"/>
                <w:sz w:val="20"/>
                <w:szCs w:val="20"/>
              </w:rPr>
              <w:t xml:space="preserve">If 100% unsuccessful </w:t>
            </w:r>
            <w:r>
              <w:rPr>
                <w:color w:val="000000" w:themeColor="text1"/>
                <w:sz w:val="20"/>
                <w:szCs w:val="20"/>
              </w:rPr>
              <w:t xml:space="preserve"> - </w:t>
            </w:r>
            <w:ins w:id="174" w:author="Ted Wisniewski" w:date="2015-01-22T11:01:00Z">
              <w:r w:rsidR="000D30BE">
                <w:rPr>
                  <w:color w:val="000000" w:themeColor="text1"/>
                  <w:sz w:val="20"/>
                  <w:szCs w:val="20"/>
                </w:rPr>
                <w:br/>
              </w:r>
            </w:ins>
          </w:p>
          <w:p w:rsidR="00813017" w:rsidRPr="00AD1388" w:rsidRDefault="00813017" w:rsidP="00D931A0">
            <w:pPr>
              <w:pStyle w:val="ListParagraph"/>
              <w:numPr>
                <w:ilvl w:val="0"/>
                <w:numId w:val="1"/>
              </w:numPr>
              <w:rPr>
                <w:color w:val="FF0000"/>
                <w:sz w:val="20"/>
                <w:szCs w:val="20"/>
              </w:rPr>
            </w:pPr>
            <w:r w:rsidRPr="00813017">
              <w:rPr>
                <w:color w:val="000000" w:themeColor="text1"/>
                <w:sz w:val="20"/>
                <w:szCs w:val="20"/>
              </w:rPr>
              <w:t>If partial / fully successful - See data backup rates</w:t>
            </w:r>
          </w:p>
        </w:tc>
        <w:tc>
          <w:tcPr>
            <w:tcW w:w="1710" w:type="dxa"/>
            <w:tcPrChange w:id="175" w:author="Thomas Morin" w:date="2015-02-13T10:09:00Z">
              <w:tcPr>
                <w:tcW w:w="1710" w:type="dxa"/>
              </w:tcPr>
            </w:tcPrChange>
          </w:tcPr>
          <w:p w:rsidR="00813017" w:rsidRPr="00AD1388" w:rsidRDefault="00813017" w:rsidP="00F748E7">
            <w:pPr>
              <w:rPr>
                <w:color w:val="FF0000"/>
                <w:sz w:val="20"/>
                <w:szCs w:val="20"/>
              </w:rPr>
            </w:pPr>
          </w:p>
          <w:p w:rsidR="00813017" w:rsidRPr="00AD1388" w:rsidRDefault="00813017" w:rsidP="00F748E7">
            <w:pPr>
              <w:rPr>
                <w:color w:val="FF0000"/>
                <w:sz w:val="20"/>
                <w:szCs w:val="20"/>
              </w:rPr>
            </w:pPr>
          </w:p>
          <w:p w:rsidR="00813017" w:rsidRPr="00AD1388" w:rsidRDefault="00813017" w:rsidP="00F748E7">
            <w:pPr>
              <w:rPr>
                <w:color w:val="FF0000"/>
                <w:sz w:val="20"/>
                <w:szCs w:val="20"/>
              </w:rPr>
            </w:pPr>
          </w:p>
          <w:p w:rsidR="00813017" w:rsidRDefault="00813017" w:rsidP="00F748E7">
            <w:pPr>
              <w:rPr>
                <w:color w:val="FF0000"/>
                <w:sz w:val="20"/>
                <w:szCs w:val="20"/>
              </w:rPr>
            </w:pPr>
          </w:p>
          <w:p w:rsidR="00813017" w:rsidRDefault="00813017" w:rsidP="00F748E7">
            <w:pPr>
              <w:rPr>
                <w:color w:val="FF0000"/>
                <w:sz w:val="20"/>
                <w:szCs w:val="20"/>
              </w:rPr>
            </w:pPr>
          </w:p>
          <w:p w:rsidR="00813017" w:rsidRDefault="00813017" w:rsidP="00F748E7">
            <w:pPr>
              <w:rPr>
                <w:color w:val="FF0000"/>
                <w:sz w:val="20"/>
                <w:szCs w:val="20"/>
              </w:rPr>
            </w:pPr>
          </w:p>
          <w:p w:rsidR="00813017" w:rsidRPr="00AD1388" w:rsidRDefault="00813017" w:rsidP="00F748E7">
            <w:pPr>
              <w:rPr>
                <w:color w:val="FF0000"/>
                <w:sz w:val="20"/>
                <w:szCs w:val="20"/>
              </w:rPr>
            </w:pPr>
            <w:r w:rsidRPr="000D30BE">
              <w:rPr>
                <w:sz w:val="20"/>
                <w:szCs w:val="20"/>
                <w:rPrChange w:id="176" w:author="Ted Wisniewski" w:date="2015-01-22T11:01:00Z">
                  <w:rPr>
                    <w:color w:val="FF0000"/>
                    <w:sz w:val="20"/>
                    <w:szCs w:val="20"/>
                  </w:rPr>
                </w:rPrChange>
              </w:rPr>
              <w:t>40</w:t>
            </w:r>
            <w:ins w:id="177" w:author="Ted Wisniewski" w:date="2015-01-22T11:01:00Z">
              <w:r w:rsidR="000D30BE">
                <w:rPr>
                  <w:color w:val="FF0000"/>
                  <w:sz w:val="20"/>
                  <w:szCs w:val="20"/>
                </w:rPr>
                <w:br/>
              </w:r>
            </w:ins>
          </w:p>
          <w:p w:rsidR="00813017" w:rsidRPr="00AD1388" w:rsidRDefault="00813017" w:rsidP="00F748E7">
            <w:pPr>
              <w:rPr>
                <w:color w:val="FF0000"/>
                <w:sz w:val="20"/>
                <w:szCs w:val="20"/>
              </w:rPr>
            </w:pPr>
            <w:r w:rsidRPr="00813017">
              <w:rPr>
                <w:color w:val="000000" w:themeColor="text1"/>
                <w:sz w:val="20"/>
                <w:szCs w:val="20"/>
              </w:rPr>
              <w:t>data backup rates</w:t>
            </w:r>
          </w:p>
        </w:tc>
        <w:tc>
          <w:tcPr>
            <w:tcW w:w="1710" w:type="dxa"/>
            <w:tcPrChange w:id="178" w:author="Thomas Morin" w:date="2015-02-13T10:09:00Z">
              <w:tcPr>
                <w:tcW w:w="1710" w:type="dxa"/>
              </w:tcPr>
            </w:tcPrChange>
          </w:tcPr>
          <w:p w:rsidR="00813017" w:rsidRPr="00AD1388" w:rsidRDefault="00813017" w:rsidP="00F748E7">
            <w:pPr>
              <w:rPr>
                <w:color w:val="FF0000"/>
                <w:sz w:val="20"/>
                <w:szCs w:val="20"/>
              </w:rPr>
            </w:pPr>
          </w:p>
          <w:p w:rsidR="00813017" w:rsidRPr="00AD1388" w:rsidRDefault="00813017" w:rsidP="00F748E7">
            <w:pPr>
              <w:rPr>
                <w:color w:val="FF0000"/>
                <w:sz w:val="20"/>
                <w:szCs w:val="20"/>
              </w:rPr>
            </w:pPr>
          </w:p>
          <w:p w:rsidR="00813017" w:rsidRPr="00AD1388" w:rsidRDefault="00813017" w:rsidP="00F748E7">
            <w:pPr>
              <w:rPr>
                <w:color w:val="FF0000"/>
                <w:sz w:val="20"/>
                <w:szCs w:val="20"/>
              </w:rPr>
            </w:pPr>
          </w:p>
          <w:p w:rsidR="00813017" w:rsidRDefault="00813017" w:rsidP="00F748E7">
            <w:pPr>
              <w:rPr>
                <w:color w:val="FF0000"/>
                <w:sz w:val="20"/>
                <w:szCs w:val="20"/>
              </w:rPr>
            </w:pPr>
          </w:p>
          <w:p w:rsidR="00813017" w:rsidRDefault="00813017" w:rsidP="00F748E7">
            <w:pPr>
              <w:rPr>
                <w:color w:val="FF0000"/>
                <w:sz w:val="20"/>
                <w:szCs w:val="20"/>
              </w:rPr>
            </w:pPr>
          </w:p>
          <w:p w:rsidR="00813017" w:rsidRDefault="00813017" w:rsidP="00F748E7">
            <w:pPr>
              <w:rPr>
                <w:color w:val="FF0000"/>
                <w:sz w:val="20"/>
                <w:szCs w:val="20"/>
              </w:rPr>
            </w:pPr>
          </w:p>
          <w:p w:rsidR="00813017" w:rsidRDefault="00813017" w:rsidP="00F748E7">
            <w:pPr>
              <w:rPr>
                <w:color w:val="FF0000"/>
                <w:sz w:val="20"/>
                <w:szCs w:val="20"/>
              </w:rPr>
            </w:pPr>
            <w:r w:rsidRPr="000D30BE">
              <w:rPr>
                <w:sz w:val="20"/>
                <w:szCs w:val="20"/>
                <w:rPrChange w:id="179" w:author="Ted Wisniewski" w:date="2015-01-22T11:01:00Z">
                  <w:rPr>
                    <w:color w:val="FF0000"/>
                    <w:sz w:val="20"/>
                    <w:szCs w:val="20"/>
                  </w:rPr>
                </w:rPrChange>
              </w:rPr>
              <w:t xml:space="preserve">40 </w:t>
            </w:r>
            <w:ins w:id="180" w:author="Ted Wisniewski" w:date="2015-01-22T11:01:00Z">
              <w:r w:rsidR="000D30BE">
                <w:rPr>
                  <w:color w:val="FF0000"/>
                  <w:sz w:val="20"/>
                  <w:szCs w:val="20"/>
                </w:rPr>
                <w:br/>
              </w:r>
            </w:ins>
          </w:p>
          <w:p w:rsidR="00813017" w:rsidRPr="00AD1388" w:rsidRDefault="00813017" w:rsidP="00F748E7">
            <w:pPr>
              <w:rPr>
                <w:color w:val="FF0000"/>
                <w:sz w:val="20"/>
                <w:szCs w:val="20"/>
              </w:rPr>
            </w:pPr>
            <w:r w:rsidRPr="00813017">
              <w:rPr>
                <w:color w:val="000000" w:themeColor="text1"/>
                <w:sz w:val="20"/>
                <w:szCs w:val="20"/>
              </w:rPr>
              <w:t>data backup rates</w:t>
            </w:r>
            <w:r w:rsidRPr="00AD1388">
              <w:rPr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  <w:tcPrChange w:id="181" w:author="Thomas Morin" w:date="2015-02-13T10:09:00Z">
              <w:tcPr>
                <w:tcW w:w="1620" w:type="dxa"/>
                <w:shd w:val="clear" w:color="auto" w:fill="auto"/>
              </w:tcPr>
            </w:tcPrChange>
          </w:tcPr>
          <w:p w:rsidR="00813017" w:rsidRPr="00AD1388" w:rsidRDefault="00813017" w:rsidP="00D931A0">
            <w:pPr>
              <w:rPr>
                <w:color w:val="FF0000"/>
                <w:sz w:val="20"/>
                <w:szCs w:val="20"/>
              </w:rPr>
            </w:pPr>
          </w:p>
          <w:p w:rsidR="00813017" w:rsidRPr="00AD1388" w:rsidRDefault="00813017" w:rsidP="00D931A0">
            <w:pPr>
              <w:rPr>
                <w:color w:val="FF0000"/>
                <w:sz w:val="20"/>
                <w:szCs w:val="20"/>
              </w:rPr>
            </w:pPr>
          </w:p>
          <w:p w:rsidR="00813017" w:rsidRPr="00AD1388" w:rsidRDefault="00813017" w:rsidP="00D931A0">
            <w:pPr>
              <w:rPr>
                <w:color w:val="FF0000"/>
                <w:sz w:val="20"/>
                <w:szCs w:val="20"/>
              </w:rPr>
            </w:pPr>
          </w:p>
          <w:p w:rsidR="00813017" w:rsidRDefault="00813017" w:rsidP="00D931A0">
            <w:pPr>
              <w:rPr>
                <w:color w:val="FF0000"/>
                <w:sz w:val="20"/>
                <w:szCs w:val="20"/>
              </w:rPr>
            </w:pPr>
          </w:p>
          <w:p w:rsidR="00813017" w:rsidRDefault="00813017" w:rsidP="00D931A0">
            <w:pPr>
              <w:rPr>
                <w:color w:val="FF0000"/>
                <w:sz w:val="20"/>
                <w:szCs w:val="20"/>
              </w:rPr>
            </w:pPr>
          </w:p>
          <w:p w:rsidR="00813017" w:rsidRDefault="00813017" w:rsidP="00D931A0">
            <w:pPr>
              <w:rPr>
                <w:color w:val="FF0000"/>
                <w:sz w:val="20"/>
                <w:szCs w:val="20"/>
              </w:rPr>
            </w:pPr>
          </w:p>
          <w:p w:rsidR="00813017" w:rsidRPr="00AD1388" w:rsidRDefault="001C245C" w:rsidP="00D931A0">
            <w:pPr>
              <w:rPr>
                <w:color w:val="FF0000"/>
                <w:sz w:val="20"/>
                <w:szCs w:val="20"/>
              </w:rPr>
            </w:pPr>
            <w:ins w:id="182" w:author="Ted Wisniewski" w:date="2015-01-22T11:14:00Z">
              <w:r>
                <w:rPr>
                  <w:sz w:val="20"/>
                  <w:szCs w:val="20"/>
                </w:rPr>
                <w:t>5</w:t>
              </w:r>
            </w:ins>
            <w:del w:id="183" w:author="Ted Wisniewski" w:date="2015-01-22T11:14:00Z">
              <w:r w:rsidR="00813017" w:rsidRPr="000D30BE" w:rsidDel="001C245C">
                <w:rPr>
                  <w:sz w:val="20"/>
                  <w:szCs w:val="20"/>
                  <w:rPrChange w:id="184" w:author="Ted Wisniewski" w:date="2015-01-22T11:01:00Z">
                    <w:rPr>
                      <w:color w:val="FF0000"/>
                      <w:sz w:val="20"/>
                      <w:szCs w:val="20"/>
                    </w:rPr>
                  </w:rPrChange>
                </w:rPr>
                <w:delText>4</w:delText>
              </w:r>
            </w:del>
            <w:r w:rsidR="00813017" w:rsidRPr="000D30BE">
              <w:rPr>
                <w:sz w:val="20"/>
                <w:szCs w:val="20"/>
                <w:rPrChange w:id="185" w:author="Ted Wisniewski" w:date="2015-01-22T11:01:00Z">
                  <w:rPr>
                    <w:color w:val="FF0000"/>
                    <w:sz w:val="20"/>
                    <w:szCs w:val="20"/>
                  </w:rPr>
                </w:rPrChange>
              </w:rPr>
              <w:t>0</w:t>
            </w:r>
            <w:ins w:id="186" w:author="Ted Wisniewski" w:date="2015-01-22T11:01:00Z">
              <w:r w:rsidR="000D30BE">
                <w:rPr>
                  <w:color w:val="FF0000"/>
                  <w:sz w:val="20"/>
                  <w:szCs w:val="20"/>
                </w:rPr>
                <w:br/>
              </w:r>
            </w:ins>
          </w:p>
          <w:p w:rsidR="00813017" w:rsidRPr="00AD1388" w:rsidRDefault="00813017" w:rsidP="00D931A0">
            <w:pPr>
              <w:rPr>
                <w:color w:val="FF0000"/>
                <w:sz w:val="20"/>
                <w:szCs w:val="20"/>
              </w:rPr>
            </w:pPr>
            <w:r w:rsidRPr="00813017">
              <w:rPr>
                <w:color w:val="000000" w:themeColor="text1"/>
                <w:sz w:val="20"/>
                <w:szCs w:val="20"/>
              </w:rPr>
              <w:t>data backup rates</w:t>
            </w:r>
          </w:p>
        </w:tc>
        <w:tc>
          <w:tcPr>
            <w:tcW w:w="1710" w:type="dxa"/>
            <w:shd w:val="clear" w:color="auto" w:fill="auto"/>
            <w:tcPrChange w:id="187" w:author="Thomas Morin" w:date="2015-02-13T10:09:00Z">
              <w:tcPr>
                <w:tcW w:w="1710" w:type="dxa"/>
                <w:shd w:val="clear" w:color="auto" w:fill="auto"/>
              </w:tcPr>
            </w:tcPrChange>
          </w:tcPr>
          <w:p w:rsidR="00813017" w:rsidRPr="00AD1388" w:rsidRDefault="00813017" w:rsidP="00D931A0">
            <w:pPr>
              <w:rPr>
                <w:color w:val="FF0000"/>
                <w:sz w:val="20"/>
                <w:szCs w:val="20"/>
              </w:rPr>
            </w:pPr>
          </w:p>
          <w:p w:rsidR="00813017" w:rsidRPr="00AD1388" w:rsidRDefault="00813017" w:rsidP="00D931A0">
            <w:pPr>
              <w:rPr>
                <w:color w:val="FF0000"/>
                <w:sz w:val="20"/>
                <w:szCs w:val="20"/>
              </w:rPr>
            </w:pPr>
          </w:p>
          <w:p w:rsidR="00813017" w:rsidRPr="00AD1388" w:rsidRDefault="00813017" w:rsidP="00D931A0">
            <w:pPr>
              <w:rPr>
                <w:color w:val="FF0000"/>
                <w:sz w:val="20"/>
                <w:szCs w:val="20"/>
              </w:rPr>
            </w:pPr>
          </w:p>
          <w:p w:rsidR="00813017" w:rsidRDefault="00813017" w:rsidP="00D931A0">
            <w:pPr>
              <w:rPr>
                <w:color w:val="FF0000"/>
                <w:sz w:val="20"/>
                <w:szCs w:val="20"/>
              </w:rPr>
            </w:pPr>
          </w:p>
          <w:p w:rsidR="00813017" w:rsidRDefault="00813017" w:rsidP="00D931A0">
            <w:pPr>
              <w:rPr>
                <w:color w:val="FF0000"/>
                <w:sz w:val="20"/>
                <w:szCs w:val="20"/>
              </w:rPr>
            </w:pPr>
          </w:p>
          <w:p w:rsidR="00813017" w:rsidRDefault="00813017" w:rsidP="00D931A0">
            <w:pPr>
              <w:rPr>
                <w:color w:val="FF0000"/>
                <w:sz w:val="20"/>
                <w:szCs w:val="20"/>
              </w:rPr>
            </w:pPr>
          </w:p>
          <w:p w:rsidR="00813017" w:rsidRDefault="00813017" w:rsidP="00D931A0">
            <w:pPr>
              <w:rPr>
                <w:color w:val="FF0000"/>
                <w:sz w:val="20"/>
                <w:szCs w:val="20"/>
              </w:rPr>
            </w:pPr>
            <w:del w:id="188" w:author="Ted Wisniewski" w:date="2015-01-22T10:59:00Z">
              <w:r w:rsidRPr="000D30BE" w:rsidDel="000D30BE">
                <w:rPr>
                  <w:sz w:val="20"/>
                  <w:szCs w:val="20"/>
                  <w:rPrChange w:id="189" w:author="Ted Wisniewski" w:date="2015-01-22T11:01:00Z">
                    <w:rPr>
                      <w:color w:val="FF0000"/>
                      <w:sz w:val="20"/>
                      <w:szCs w:val="20"/>
                    </w:rPr>
                  </w:rPrChange>
                </w:rPr>
                <w:delText xml:space="preserve">40 </w:delText>
              </w:r>
            </w:del>
            <w:ins w:id="190" w:author="Ted Wisniewski" w:date="2015-01-22T10:59:00Z">
              <w:r w:rsidR="001C245C" w:rsidRPr="001C245C">
                <w:rPr>
                  <w:sz w:val="20"/>
                  <w:szCs w:val="20"/>
                </w:rPr>
                <w:t>5</w:t>
              </w:r>
              <w:r w:rsidR="000D30BE" w:rsidRPr="000D30BE">
                <w:rPr>
                  <w:sz w:val="20"/>
                  <w:szCs w:val="20"/>
                  <w:rPrChange w:id="191" w:author="Ted Wisniewski" w:date="2015-01-22T11:01:00Z">
                    <w:rPr>
                      <w:color w:val="FF0000"/>
                      <w:sz w:val="20"/>
                      <w:szCs w:val="20"/>
                    </w:rPr>
                  </w:rPrChange>
                </w:rPr>
                <w:t>0</w:t>
              </w:r>
            </w:ins>
            <w:ins w:id="192" w:author="Ted Wisniewski" w:date="2015-01-22T11:01:00Z">
              <w:r w:rsidR="000D30BE">
                <w:rPr>
                  <w:color w:val="FF0000"/>
                  <w:sz w:val="20"/>
                  <w:szCs w:val="20"/>
                </w:rPr>
                <w:br/>
              </w:r>
            </w:ins>
          </w:p>
          <w:p w:rsidR="00813017" w:rsidRPr="00AD1388" w:rsidRDefault="00813017" w:rsidP="00D931A0">
            <w:pPr>
              <w:rPr>
                <w:color w:val="FF0000"/>
                <w:sz w:val="20"/>
                <w:szCs w:val="20"/>
              </w:rPr>
            </w:pPr>
            <w:r w:rsidRPr="00813017">
              <w:rPr>
                <w:color w:val="000000" w:themeColor="text1"/>
                <w:sz w:val="20"/>
                <w:szCs w:val="20"/>
              </w:rPr>
              <w:t>data backup rates</w:t>
            </w:r>
            <w:r w:rsidRPr="00AD1388">
              <w:rPr>
                <w:color w:val="FF0000"/>
                <w:sz w:val="20"/>
                <w:szCs w:val="20"/>
              </w:rPr>
              <w:t xml:space="preserve"> </w:t>
            </w:r>
          </w:p>
        </w:tc>
      </w:tr>
      <w:tr w:rsidR="00AE4DDE" w:rsidRPr="00AD1388" w:rsidTr="00AE4DDE">
        <w:tc>
          <w:tcPr>
            <w:tcW w:w="2965" w:type="dxa"/>
            <w:shd w:val="clear" w:color="auto" w:fill="auto"/>
            <w:tcPrChange w:id="193" w:author="Thomas Morin" w:date="2015-02-13T10:09:00Z">
              <w:tcPr>
                <w:tcW w:w="2965" w:type="dxa"/>
                <w:shd w:val="clear" w:color="auto" w:fill="auto"/>
              </w:tcPr>
            </w:tcPrChange>
          </w:tcPr>
          <w:p w:rsidR="00813017" w:rsidRDefault="00813017" w:rsidP="00D931A0">
            <w:pPr>
              <w:rPr>
                <w:sz w:val="20"/>
                <w:szCs w:val="20"/>
              </w:rPr>
            </w:pPr>
            <w:r w:rsidRPr="00F628B0">
              <w:rPr>
                <w:sz w:val="20"/>
                <w:szCs w:val="20"/>
              </w:rPr>
              <w:t>Installation of non-warranty system board  or laptop display</w:t>
            </w:r>
            <w:r w:rsidRPr="00B22173">
              <w:rPr>
                <w:sz w:val="20"/>
                <w:szCs w:val="20"/>
              </w:rPr>
              <w:t xml:space="preserve"> when  part is purchased through us</w:t>
            </w:r>
          </w:p>
          <w:p w:rsidR="00813017" w:rsidRPr="00D739A8" w:rsidRDefault="00813017" w:rsidP="00D931A0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  <w:tcPrChange w:id="194" w:author="Thomas Morin" w:date="2015-02-13T10:09:00Z">
              <w:tcPr>
                <w:tcW w:w="1710" w:type="dxa"/>
              </w:tcPr>
            </w:tcPrChange>
          </w:tcPr>
          <w:p w:rsidR="00813017" w:rsidRDefault="00813017" w:rsidP="00D93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B22173">
              <w:rPr>
                <w:sz w:val="20"/>
                <w:szCs w:val="20"/>
              </w:rPr>
              <w:t>0</w:t>
            </w:r>
          </w:p>
        </w:tc>
        <w:tc>
          <w:tcPr>
            <w:tcW w:w="1710" w:type="dxa"/>
            <w:tcPrChange w:id="195" w:author="Thomas Morin" w:date="2015-02-13T10:09:00Z">
              <w:tcPr>
                <w:tcW w:w="1710" w:type="dxa"/>
              </w:tcPr>
            </w:tcPrChange>
          </w:tcPr>
          <w:p w:rsidR="00813017" w:rsidRDefault="000D30BE" w:rsidP="00D931A0">
            <w:pPr>
              <w:rPr>
                <w:sz w:val="20"/>
                <w:szCs w:val="20"/>
              </w:rPr>
            </w:pPr>
            <w:ins w:id="196" w:author="Ted Wisniewski" w:date="2015-01-22T11:01:00Z">
              <w:r>
                <w:rPr>
                  <w:sz w:val="20"/>
                  <w:szCs w:val="20"/>
                </w:rPr>
                <w:t>Service is NOT available</w:t>
              </w:r>
            </w:ins>
            <w:del w:id="197" w:author="Ted Wisniewski" w:date="2015-01-22T11:00:00Z">
              <w:r w:rsidR="008724F7" w:rsidRPr="00B22173" w:rsidDel="000D30BE">
                <w:rPr>
                  <w:sz w:val="20"/>
                  <w:szCs w:val="20"/>
                </w:rPr>
                <w:delText>Not done on non-Apple/Dell Computer Repair Center</w:delText>
              </w:r>
            </w:del>
          </w:p>
        </w:tc>
        <w:tc>
          <w:tcPr>
            <w:tcW w:w="1710" w:type="dxa"/>
            <w:shd w:val="clear" w:color="auto" w:fill="auto"/>
            <w:tcPrChange w:id="198" w:author="Thomas Morin" w:date="2015-02-13T10:09:00Z">
              <w:tcPr>
                <w:tcW w:w="1620" w:type="dxa"/>
                <w:shd w:val="clear" w:color="auto" w:fill="auto"/>
              </w:tcPr>
            </w:tcPrChange>
          </w:tcPr>
          <w:p w:rsidR="00813017" w:rsidRDefault="00813017" w:rsidP="00D931A0">
            <w:pPr>
              <w:rPr>
                <w:sz w:val="20"/>
                <w:szCs w:val="20"/>
              </w:rPr>
            </w:pPr>
            <w:del w:id="199" w:author="Ted Wisniewski" w:date="2015-01-22T10:59:00Z">
              <w:r w:rsidDel="000D30BE">
                <w:rPr>
                  <w:sz w:val="20"/>
                  <w:szCs w:val="20"/>
                </w:rPr>
                <w:delText>2</w:delText>
              </w:r>
              <w:r w:rsidRPr="00B22173" w:rsidDel="000D30BE">
                <w:rPr>
                  <w:sz w:val="20"/>
                  <w:szCs w:val="20"/>
                </w:rPr>
                <w:delText>0</w:delText>
              </w:r>
              <w:r w:rsidDel="000D30BE">
                <w:rPr>
                  <w:sz w:val="20"/>
                  <w:szCs w:val="20"/>
                </w:rPr>
                <w:delText xml:space="preserve">  </w:delText>
              </w:r>
              <w:r w:rsidRPr="00E95535" w:rsidDel="000D30BE">
                <w:rPr>
                  <w:color w:val="FF0000"/>
                  <w:sz w:val="20"/>
                  <w:szCs w:val="20"/>
                </w:rPr>
                <w:delText>30</w:delText>
              </w:r>
            </w:del>
            <w:ins w:id="200" w:author="Ted Wisniewski" w:date="2015-01-22T10:59:00Z">
              <w:r w:rsidR="000D30BE">
                <w:rPr>
                  <w:sz w:val="20"/>
                  <w:szCs w:val="20"/>
                </w:rPr>
                <w:t>30</w:t>
              </w:r>
            </w:ins>
          </w:p>
          <w:p w:rsidR="00813017" w:rsidRDefault="00813017" w:rsidP="00D931A0">
            <w:pPr>
              <w:rPr>
                <w:sz w:val="20"/>
                <w:szCs w:val="20"/>
              </w:rPr>
            </w:pPr>
          </w:p>
          <w:p w:rsidR="00813017" w:rsidRPr="00B22173" w:rsidRDefault="00813017" w:rsidP="00D931A0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PrChange w:id="201" w:author="Thomas Morin" w:date="2015-02-13T10:09:00Z">
              <w:tcPr>
                <w:tcW w:w="1710" w:type="dxa"/>
                <w:shd w:val="clear" w:color="auto" w:fill="auto"/>
              </w:tcPr>
            </w:tcPrChange>
          </w:tcPr>
          <w:p w:rsidR="00813017" w:rsidRPr="00B22173" w:rsidRDefault="000D30BE" w:rsidP="00D931A0">
            <w:pPr>
              <w:rPr>
                <w:sz w:val="20"/>
                <w:szCs w:val="20"/>
              </w:rPr>
            </w:pPr>
            <w:ins w:id="202" w:author="Ted Wisniewski" w:date="2015-01-22T11:00:00Z">
              <w:r>
                <w:rPr>
                  <w:sz w:val="20"/>
                  <w:szCs w:val="20"/>
                </w:rPr>
                <w:t>Service is NOT available</w:t>
              </w:r>
            </w:ins>
            <w:del w:id="203" w:author="Ted Wisniewski" w:date="2015-01-22T11:00:00Z">
              <w:r w:rsidR="00813017" w:rsidRPr="00B22173" w:rsidDel="000D30BE">
                <w:rPr>
                  <w:sz w:val="20"/>
                  <w:szCs w:val="20"/>
                </w:rPr>
                <w:delText>Not done on non-Apple/Dell Computer Repair Center</w:delText>
              </w:r>
            </w:del>
          </w:p>
        </w:tc>
      </w:tr>
      <w:tr w:rsidR="00AE4DDE" w:rsidRPr="00AD1388" w:rsidTr="00AE4DDE">
        <w:tc>
          <w:tcPr>
            <w:tcW w:w="2965" w:type="dxa"/>
            <w:shd w:val="clear" w:color="auto" w:fill="auto"/>
            <w:tcPrChange w:id="204" w:author="Thomas Morin" w:date="2015-02-13T10:09:00Z">
              <w:tcPr>
                <w:tcW w:w="2965" w:type="dxa"/>
                <w:shd w:val="clear" w:color="auto" w:fill="auto"/>
              </w:tcPr>
            </w:tcPrChange>
          </w:tcPr>
          <w:p w:rsidR="00813017" w:rsidRPr="00AD1388" w:rsidRDefault="00813017" w:rsidP="00D931A0">
            <w:pPr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>Installation of other component purchased  through us</w:t>
            </w:r>
            <w:r>
              <w:rPr>
                <w:sz w:val="20"/>
                <w:szCs w:val="20"/>
              </w:rPr>
              <w:t xml:space="preserve"> - </w:t>
            </w:r>
            <w:r w:rsidRPr="00F628B0">
              <w:rPr>
                <w:sz w:val="20"/>
                <w:szCs w:val="20"/>
              </w:rPr>
              <w:t>( RAM, HD, Keyboard, optical drive)</w:t>
            </w:r>
          </w:p>
        </w:tc>
        <w:tc>
          <w:tcPr>
            <w:tcW w:w="1710" w:type="dxa"/>
            <w:tcPrChange w:id="205" w:author="Thomas Morin" w:date="2015-02-13T10:09:00Z">
              <w:tcPr>
                <w:tcW w:w="1710" w:type="dxa"/>
              </w:tcPr>
            </w:tcPrChange>
          </w:tcPr>
          <w:p w:rsidR="00813017" w:rsidRPr="00AD1388" w:rsidRDefault="008724F7" w:rsidP="00D93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10" w:type="dxa"/>
            <w:tcPrChange w:id="206" w:author="Thomas Morin" w:date="2015-02-13T10:09:00Z">
              <w:tcPr>
                <w:tcW w:w="1710" w:type="dxa"/>
              </w:tcPr>
            </w:tcPrChange>
          </w:tcPr>
          <w:p w:rsidR="00813017" w:rsidRPr="00AD1388" w:rsidRDefault="008724F7" w:rsidP="00D931A0">
            <w:pPr>
              <w:rPr>
                <w:sz w:val="20"/>
                <w:szCs w:val="20"/>
              </w:rPr>
            </w:pPr>
            <w:del w:id="207" w:author="Ted Wisniewski" w:date="2015-01-22T10:58:00Z">
              <w:r w:rsidRPr="00AD1388" w:rsidDel="000D30BE">
                <w:rPr>
                  <w:sz w:val="20"/>
                  <w:szCs w:val="20"/>
                </w:rPr>
                <w:delText xml:space="preserve">0  </w:delText>
              </w:r>
              <w:r w:rsidRPr="00AD1388" w:rsidDel="000D30BE">
                <w:rPr>
                  <w:color w:val="FF0000"/>
                  <w:sz w:val="20"/>
                  <w:szCs w:val="20"/>
                </w:rPr>
                <w:delText>10</w:delText>
              </w:r>
            </w:del>
            <w:ins w:id="208" w:author="Ted Wisniewski" w:date="2015-01-22T10:58:00Z">
              <w:r w:rsidR="000D30BE">
                <w:rPr>
                  <w:sz w:val="20"/>
                  <w:szCs w:val="20"/>
                </w:rPr>
                <w:t xml:space="preserve">10 </w:t>
              </w:r>
            </w:ins>
            <w:r w:rsidRPr="00AD1388">
              <w:rPr>
                <w:color w:val="FF0000"/>
                <w:sz w:val="20"/>
                <w:szCs w:val="20"/>
              </w:rPr>
              <w:t xml:space="preserve"> </w:t>
            </w:r>
            <w:r w:rsidRPr="00AD1388">
              <w:rPr>
                <w:sz w:val="20"/>
                <w:szCs w:val="20"/>
              </w:rPr>
              <w:t>– limited to keyboard, HD, memory, optical drive</w:t>
            </w:r>
          </w:p>
        </w:tc>
        <w:tc>
          <w:tcPr>
            <w:tcW w:w="1710" w:type="dxa"/>
            <w:shd w:val="clear" w:color="auto" w:fill="auto"/>
            <w:tcPrChange w:id="209" w:author="Thomas Morin" w:date="2015-02-13T10:09:00Z">
              <w:tcPr>
                <w:tcW w:w="1620" w:type="dxa"/>
                <w:shd w:val="clear" w:color="auto" w:fill="auto"/>
              </w:tcPr>
            </w:tcPrChange>
          </w:tcPr>
          <w:p w:rsidR="00813017" w:rsidRPr="00AD1388" w:rsidRDefault="00813017" w:rsidP="00D931A0">
            <w:pPr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>0</w:t>
            </w:r>
          </w:p>
        </w:tc>
        <w:tc>
          <w:tcPr>
            <w:tcW w:w="1710" w:type="dxa"/>
            <w:shd w:val="clear" w:color="auto" w:fill="auto"/>
            <w:tcPrChange w:id="210" w:author="Thomas Morin" w:date="2015-02-13T10:09:00Z">
              <w:tcPr>
                <w:tcW w:w="1710" w:type="dxa"/>
                <w:shd w:val="clear" w:color="auto" w:fill="auto"/>
              </w:tcPr>
            </w:tcPrChange>
          </w:tcPr>
          <w:p w:rsidR="00813017" w:rsidRPr="00AD1388" w:rsidRDefault="00813017" w:rsidP="00D931A0">
            <w:pPr>
              <w:rPr>
                <w:sz w:val="20"/>
                <w:szCs w:val="20"/>
              </w:rPr>
            </w:pPr>
            <w:del w:id="211" w:author="Ted Wisniewski" w:date="2015-01-22T10:58:00Z">
              <w:r w:rsidRPr="00AD1388" w:rsidDel="000D30BE">
                <w:rPr>
                  <w:sz w:val="20"/>
                  <w:szCs w:val="20"/>
                </w:rPr>
                <w:delText xml:space="preserve">0  </w:delText>
              </w:r>
              <w:r w:rsidRPr="00AD1388" w:rsidDel="000D30BE">
                <w:rPr>
                  <w:color w:val="FF0000"/>
                  <w:sz w:val="20"/>
                  <w:szCs w:val="20"/>
                </w:rPr>
                <w:delText>10</w:delText>
              </w:r>
            </w:del>
            <w:ins w:id="212" w:author="Ted Wisniewski" w:date="2015-01-22T10:58:00Z">
              <w:r w:rsidR="000D30BE">
                <w:rPr>
                  <w:sz w:val="20"/>
                  <w:szCs w:val="20"/>
                </w:rPr>
                <w:t xml:space="preserve">10 </w:t>
              </w:r>
            </w:ins>
            <w:r w:rsidRPr="00AD1388">
              <w:rPr>
                <w:color w:val="FF0000"/>
                <w:sz w:val="20"/>
                <w:szCs w:val="20"/>
              </w:rPr>
              <w:t xml:space="preserve"> </w:t>
            </w:r>
            <w:r w:rsidRPr="00AD1388">
              <w:rPr>
                <w:sz w:val="20"/>
                <w:szCs w:val="20"/>
              </w:rPr>
              <w:t>– limited to keyboard, HD, memory, optical drive</w:t>
            </w:r>
          </w:p>
        </w:tc>
      </w:tr>
      <w:tr w:rsidR="00AE4DDE" w:rsidRPr="00AD1388" w:rsidTr="00AE4DDE">
        <w:tc>
          <w:tcPr>
            <w:tcW w:w="2965" w:type="dxa"/>
            <w:shd w:val="clear" w:color="auto" w:fill="auto"/>
            <w:tcPrChange w:id="213" w:author="Thomas Morin" w:date="2015-02-13T10:09:00Z">
              <w:tcPr>
                <w:tcW w:w="2965" w:type="dxa"/>
                <w:shd w:val="clear" w:color="auto" w:fill="auto"/>
              </w:tcPr>
            </w:tcPrChange>
          </w:tcPr>
          <w:p w:rsidR="00813017" w:rsidRPr="00AD1388" w:rsidRDefault="00813017" w:rsidP="00D931A0">
            <w:pPr>
              <w:rPr>
                <w:sz w:val="20"/>
                <w:szCs w:val="20"/>
              </w:rPr>
            </w:pPr>
            <w:r w:rsidRPr="00AD1388">
              <w:rPr>
                <w:sz w:val="20"/>
                <w:szCs w:val="20"/>
              </w:rPr>
              <w:t>Installation of component NOT  purchased  through us</w:t>
            </w:r>
          </w:p>
        </w:tc>
        <w:tc>
          <w:tcPr>
            <w:tcW w:w="1710" w:type="dxa"/>
            <w:tcPrChange w:id="214" w:author="Thomas Morin" w:date="2015-02-13T10:09:00Z">
              <w:tcPr>
                <w:tcW w:w="1710" w:type="dxa"/>
              </w:tcPr>
            </w:tcPrChange>
          </w:tcPr>
          <w:p w:rsidR="00813017" w:rsidRPr="00AD1388" w:rsidRDefault="008724F7" w:rsidP="000D30BE">
            <w:pPr>
              <w:rPr>
                <w:sz w:val="20"/>
                <w:szCs w:val="20"/>
              </w:rPr>
            </w:pPr>
            <w:del w:id="215" w:author="Ted Wisniewski" w:date="2015-01-22T10:59:00Z">
              <w:r w:rsidRPr="00AD1388" w:rsidDel="000D30BE">
                <w:rPr>
                  <w:sz w:val="20"/>
                  <w:szCs w:val="20"/>
                </w:rPr>
                <w:delText>Not  done in the Computer Repair Center</w:delText>
              </w:r>
            </w:del>
            <w:ins w:id="216" w:author="Ted Wisniewski" w:date="2015-01-22T10:59:00Z">
              <w:r w:rsidR="000D30BE">
                <w:rPr>
                  <w:sz w:val="20"/>
                  <w:szCs w:val="20"/>
                </w:rPr>
                <w:t xml:space="preserve">Service is </w:t>
              </w:r>
            </w:ins>
            <w:ins w:id="217" w:author="Ted Wisniewski" w:date="2015-01-22T11:00:00Z">
              <w:r w:rsidR="000D30BE">
                <w:rPr>
                  <w:sz w:val="20"/>
                  <w:szCs w:val="20"/>
                </w:rPr>
                <w:t>NOT</w:t>
              </w:r>
            </w:ins>
            <w:ins w:id="218" w:author="Ted Wisniewski" w:date="2015-01-22T10:59:00Z">
              <w:r w:rsidR="000D30BE">
                <w:rPr>
                  <w:sz w:val="20"/>
                  <w:szCs w:val="20"/>
                </w:rPr>
                <w:t xml:space="preserve"> available</w:t>
              </w:r>
            </w:ins>
          </w:p>
        </w:tc>
        <w:tc>
          <w:tcPr>
            <w:tcW w:w="1710" w:type="dxa"/>
            <w:tcPrChange w:id="219" w:author="Thomas Morin" w:date="2015-02-13T10:09:00Z">
              <w:tcPr>
                <w:tcW w:w="1710" w:type="dxa"/>
              </w:tcPr>
            </w:tcPrChange>
          </w:tcPr>
          <w:p w:rsidR="00813017" w:rsidRPr="00AD1388" w:rsidRDefault="000D30BE" w:rsidP="00D931A0">
            <w:pPr>
              <w:rPr>
                <w:sz w:val="20"/>
                <w:szCs w:val="20"/>
              </w:rPr>
            </w:pPr>
            <w:ins w:id="220" w:author="Ted Wisniewski" w:date="2015-01-22T11:00:00Z">
              <w:r>
                <w:rPr>
                  <w:sz w:val="20"/>
                  <w:szCs w:val="20"/>
                </w:rPr>
                <w:t>Service is NOT available</w:t>
              </w:r>
            </w:ins>
            <w:del w:id="221" w:author="Ted Wisniewski" w:date="2015-01-22T10:59:00Z">
              <w:r w:rsidR="008724F7" w:rsidRPr="00AD1388" w:rsidDel="000D30BE">
                <w:rPr>
                  <w:sz w:val="20"/>
                  <w:szCs w:val="20"/>
                </w:rPr>
                <w:delText>Not  done in the Computer Repair Center</w:delText>
              </w:r>
            </w:del>
          </w:p>
        </w:tc>
        <w:tc>
          <w:tcPr>
            <w:tcW w:w="1710" w:type="dxa"/>
            <w:shd w:val="clear" w:color="auto" w:fill="auto"/>
            <w:tcPrChange w:id="222" w:author="Thomas Morin" w:date="2015-02-13T10:09:00Z">
              <w:tcPr>
                <w:tcW w:w="1620" w:type="dxa"/>
                <w:shd w:val="clear" w:color="auto" w:fill="auto"/>
              </w:tcPr>
            </w:tcPrChange>
          </w:tcPr>
          <w:p w:rsidR="00813017" w:rsidRPr="00AD1388" w:rsidRDefault="000D30BE" w:rsidP="00D931A0">
            <w:pPr>
              <w:rPr>
                <w:sz w:val="20"/>
                <w:szCs w:val="20"/>
              </w:rPr>
            </w:pPr>
            <w:ins w:id="223" w:author="Ted Wisniewski" w:date="2015-01-22T11:00:00Z">
              <w:r>
                <w:rPr>
                  <w:sz w:val="20"/>
                  <w:szCs w:val="20"/>
                </w:rPr>
                <w:t>Service is NOT available</w:t>
              </w:r>
            </w:ins>
            <w:del w:id="224" w:author="Ted Wisniewski" w:date="2015-01-22T10:59:00Z">
              <w:r w:rsidR="00813017" w:rsidRPr="00AD1388" w:rsidDel="000D30BE">
                <w:rPr>
                  <w:sz w:val="20"/>
                  <w:szCs w:val="20"/>
                </w:rPr>
                <w:delText>Not  done in the Computer Repair Center</w:delText>
              </w:r>
            </w:del>
          </w:p>
        </w:tc>
        <w:tc>
          <w:tcPr>
            <w:tcW w:w="1710" w:type="dxa"/>
            <w:shd w:val="clear" w:color="auto" w:fill="auto"/>
            <w:tcPrChange w:id="225" w:author="Thomas Morin" w:date="2015-02-13T10:09:00Z">
              <w:tcPr>
                <w:tcW w:w="1710" w:type="dxa"/>
                <w:shd w:val="clear" w:color="auto" w:fill="auto"/>
              </w:tcPr>
            </w:tcPrChange>
          </w:tcPr>
          <w:p w:rsidR="00813017" w:rsidRPr="00AD1388" w:rsidRDefault="000D30BE" w:rsidP="00D931A0">
            <w:pPr>
              <w:rPr>
                <w:sz w:val="20"/>
                <w:szCs w:val="20"/>
              </w:rPr>
            </w:pPr>
            <w:ins w:id="226" w:author="Ted Wisniewski" w:date="2015-01-22T11:00:00Z">
              <w:r>
                <w:rPr>
                  <w:sz w:val="20"/>
                  <w:szCs w:val="20"/>
                </w:rPr>
                <w:t>Service is NOT available</w:t>
              </w:r>
            </w:ins>
            <w:del w:id="227" w:author="Ted Wisniewski" w:date="2015-01-22T10:59:00Z">
              <w:r w:rsidR="00813017" w:rsidRPr="00AD1388" w:rsidDel="000D30BE">
                <w:rPr>
                  <w:sz w:val="20"/>
                  <w:szCs w:val="20"/>
                </w:rPr>
                <w:delText>Not  done in the Computer Repair Center</w:delText>
              </w:r>
            </w:del>
          </w:p>
        </w:tc>
      </w:tr>
    </w:tbl>
    <w:p w:rsidR="00681487" w:rsidRDefault="00681487" w:rsidP="00D931A0"/>
    <w:sectPr w:rsidR="00681487" w:rsidSect="00D73123">
      <w:headerReference w:type="default" r:id="rId8"/>
      <w:footerReference w:type="default" r:id="rId9"/>
      <w:pgSz w:w="12240" w:h="15840" w:orient="portrait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  <w:sectPrChange w:id="230" w:author="Thomas Morin" w:date="2015-02-13T08:15:00Z">
        <w:sectPr w:rsidR="00681487" w:rsidSect="00D73123">
          <w:pgSz w:w="15840" w:h="12240" w:orient="landscape"/>
          <w:pgMar w:top="1440" w:right="1440" w:bottom="1440" w:left="144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70C" w:rsidRDefault="0081070C" w:rsidP="00DB408E">
      <w:pPr>
        <w:spacing w:after="0" w:line="240" w:lineRule="auto"/>
      </w:pPr>
      <w:r>
        <w:separator/>
      </w:r>
    </w:p>
  </w:endnote>
  <w:endnote w:type="continuationSeparator" w:id="0">
    <w:p w:rsidR="0081070C" w:rsidRDefault="0081070C" w:rsidP="00DB4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9CC" w:rsidRPr="00E479CC" w:rsidRDefault="00E479CC" w:rsidP="00E479CC">
    <w:pPr>
      <w:jc w:val="center"/>
      <w:rPr>
        <w:sz w:val="20"/>
        <w:szCs w:val="20"/>
      </w:rPr>
    </w:pPr>
    <w:r w:rsidRPr="00E479CC">
      <w:rPr>
        <w:sz w:val="20"/>
        <w:szCs w:val="20"/>
      </w:rPr>
      <w:t>Payment</w:t>
    </w:r>
    <w:r w:rsidR="00B24024">
      <w:rPr>
        <w:sz w:val="20"/>
        <w:szCs w:val="20"/>
      </w:rPr>
      <w:t xml:space="preserve"> can be made with check, Visa,</w:t>
    </w:r>
    <w:r w:rsidRPr="00E479CC">
      <w:rPr>
        <w:sz w:val="20"/>
        <w:szCs w:val="20"/>
      </w:rPr>
      <w:t xml:space="preserve"> Master Card</w:t>
    </w:r>
    <w:r w:rsidR="00B24024">
      <w:rPr>
        <w:sz w:val="20"/>
        <w:szCs w:val="20"/>
      </w:rPr>
      <w:t xml:space="preserve"> or Discover</w:t>
    </w:r>
  </w:p>
  <w:p w:rsidR="00E479CC" w:rsidRPr="00F92AAB" w:rsidRDefault="00D739A8" w:rsidP="00F92AAB">
    <w:pPr>
      <w:jc w:val="center"/>
      <w:rPr>
        <w:sz w:val="20"/>
        <w:szCs w:val="20"/>
      </w:rPr>
    </w:pPr>
    <w:r>
      <w:rPr>
        <w:sz w:val="20"/>
        <w:szCs w:val="20"/>
      </w:rPr>
      <w:t>We do not accept cash payment</w:t>
    </w:r>
    <w:ins w:id="229" w:author="Ted Wisniewski" w:date="2015-01-22T08:24:00Z">
      <w:r w:rsidR="0086290D">
        <w:rPr>
          <w:sz w:val="20"/>
          <w:szCs w:val="20"/>
        </w:rPr>
        <w:t>s</w:t>
      </w:r>
    </w:ins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70C" w:rsidRDefault="0081070C" w:rsidP="00DB408E">
      <w:pPr>
        <w:spacing w:after="0" w:line="240" w:lineRule="auto"/>
      </w:pPr>
      <w:r>
        <w:separator/>
      </w:r>
    </w:p>
  </w:footnote>
  <w:footnote w:type="continuationSeparator" w:id="0">
    <w:p w:rsidR="0081070C" w:rsidRDefault="0081070C" w:rsidP="00DB4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08E" w:rsidRPr="00B24024" w:rsidRDefault="00E82CF4" w:rsidP="00D24604">
    <w:pPr>
      <w:jc w:val="center"/>
      <w:rPr>
        <w:sz w:val="20"/>
        <w:szCs w:val="20"/>
      </w:rPr>
    </w:pPr>
    <w:r>
      <w:rPr>
        <w:sz w:val="20"/>
        <w:szCs w:val="20"/>
      </w:rPr>
      <w:t xml:space="preserve">PSU Student / </w:t>
    </w:r>
    <w:r w:rsidR="00D739A8">
      <w:rPr>
        <w:sz w:val="20"/>
        <w:szCs w:val="20"/>
      </w:rPr>
      <w:t>Faculty / Staff / Alumni / Retirees</w:t>
    </w:r>
  </w:p>
  <w:p w:rsidR="00DB408E" w:rsidRPr="00B24024" w:rsidRDefault="00E82CF4" w:rsidP="00E479CC">
    <w:pPr>
      <w:jc w:val="center"/>
      <w:rPr>
        <w:sz w:val="20"/>
        <w:szCs w:val="20"/>
      </w:rPr>
    </w:pPr>
    <w:r w:rsidRPr="000D30BE">
      <w:rPr>
        <w:b/>
        <w:sz w:val="20"/>
        <w:szCs w:val="20"/>
        <w:rPrChange w:id="228" w:author="Ted Wisniewski" w:date="2015-01-22T11:05:00Z">
          <w:rPr>
            <w:sz w:val="20"/>
            <w:szCs w:val="20"/>
          </w:rPr>
        </w:rPrChange>
      </w:rPr>
      <w:t>Personal</w:t>
    </w:r>
    <w:r>
      <w:rPr>
        <w:sz w:val="20"/>
        <w:szCs w:val="20"/>
      </w:rPr>
      <w:t xml:space="preserve"> Computer Labor Rates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C2641"/>
    <w:multiLevelType w:val="hybridMultilevel"/>
    <w:tmpl w:val="A92EBAAE"/>
    <w:lvl w:ilvl="0" w:tplc="7F3A4D8E"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61BF1818"/>
    <w:multiLevelType w:val="hybridMultilevel"/>
    <w:tmpl w:val="745A0442"/>
    <w:lvl w:ilvl="0" w:tplc="8BDCD73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omas Morin">
    <w15:presenceInfo w15:providerId="AD" w15:userId="S-1-5-21-3168087432-3349672113-1404351120-4579"/>
  </w15:person>
  <w15:person w15:author="Ted Wisniewski">
    <w15:presenceInfo w15:providerId="AD" w15:userId="S-1-5-21-3168087432-3349672113-1404351120-45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22"/>
    <w:rsid w:val="00012E07"/>
    <w:rsid w:val="00032CCE"/>
    <w:rsid w:val="000639AD"/>
    <w:rsid w:val="00090907"/>
    <w:rsid w:val="000A3C2C"/>
    <w:rsid w:val="000D30BE"/>
    <w:rsid w:val="000F29ED"/>
    <w:rsid w:val="001C245C"/>
    <w:rsid w:val="001E30FD"/>
    <w:rsid w:val="003C1A22"/>
    <w:rsid w:val="003E3DAB"/>
    <w:rsid w:val="0049143C"/>
    <w:rsid w:val="0057674E"/>
    <w:rsid w:val="005972A1"/>
    <w:rsid w:val="00654C1F"/>
    <w:rsid w:val="00672698"/>
    <w:rsid w:val="00673229"/>
    <w:rsid w:val="00681487"/>
    <w:rsid w:val="006B6EC5"/>
    <w:rsid w:val="00785862"/>
    <w:rsid w:val="007B4BBF"/>
    <w:rsid w:val="008040C7"/>
    <w:rsid w:val="0081070C"/>
    <w:rsid w:val="00813017"/>
    <w:rsid w:val="0086290D"/>
    <w:rsid w:val="008646EE"/>
    <w:rsid w:val="008724F7"/>
    <w:rsid w:val="0087252B"/>
    <w:rsid w:val="008903FA"/>
    <w:rsid w:val="008A60F4"/>
    <w:rsid w:val="00AD01D9"/>
    <w:rsid w:val="00AD1388"/>
    <w:rsid w:val="00AE26C1"/>
    <w:rsid w:val="00AE4DDE"/>
    <w:rsid w:val="00B24024"/>
    <w:rsid w:val="00B30475"/>
    <w:rsid w:val="00C16DDF"/>
    <w:rsid w:val="00C47D65"/>
    <w:rsid w:val="00CF09E7"/>
    <w:rsid w:val="00D13904"/>
    <w:rsid w:val="00D24604"/>
    <w:rsid w:val="00D259E3"/>
    <w:rsid w:val="00D73123"/>
    <w:rsid w:val="00D739A8"/>
    <w:rsid w:val="00D800AA"/>
    <w:rsid w:val="00D836D0"/>
    <w:rsid w:val="00D85778"/>
    <w:rsid w:val="00D931A0"/>
    <w:rsid w:val="00DB408E"/>
    <w:rsid w:val="00DE5205"/>
    <w:rsid w:val="00E0749E"/>
    <w:rsid w:val="00E22782"/>
    <w:rsid w:val="00E34F03"/>
    <w:rsid w:val="00E479CC"/>
    <w:rsid w:val="00E64831"/>
    <w:rsid w:val="00E82CF4"/>
    <w:rsid w:val="00E95535"/>
    <w:rsid w:val="00EC3F79"/>
    <w:rsid w:val="00F26857"/>
    <w:rsid w:val="00F57561"/>
    <w:rsid w:val="00F628B0"/>
    <w:rsid w:val="00F92AAB"/>
    <w:rsid w:val="00F92E95"/>
    <w:rsid w:val="00FB06BB"/>
    <w:rsid w:val="00FD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B7D0E-68B1-4BC3-9F7A-6662676E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1A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3E3DAB"/>
    <w:rPr>
      <w:b/>
      <w:bCs/>
    </w:rPr>
  </w:style>
  <w:style w:type="paragraph" w:styleId="ListParagraph">
    <w:name w:val="List Paragraph"/>
    <w:basedOn w:val="Normal"/>
    <w:uiPriority w:val="34"/>
    <w:qFormat/>
    <w:rsid w:val="00FD68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08E"/>
  </w:style>
  <w:style w:type="paragraph" w:styleId="Footer">
    <w:name w:val="footer"/>
    <w:basedOn w:val="Normal"/>
    <w:link w:val="FooterChar"/>
    <w:uiPriority w:val="99"/>
    <w:unhideWhenUsed/>
    <w:rsid w:val="00DB4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08E"/>
  </w:style>
  <w:style w:type="paragraph" w:styleId="BalloonText">
    <w:name w:val="Balloon Text"/>
    <w:basedOn w:val="Normal"/>
    <w:link w:val="BalloonTextChar"/>
    <w:uiPriority w:val="99"/>
    <w:semiHidden/>
    <w:unhideWhenUsed/>
    <w:rsid w:val="00DB4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D0827-2643-46CB-A07E-ACDF882EF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Thomas Morin</cp:lastModifiedBy>
  <cp:revision>3</cp:revision>
  <cp:lastPrinted>2015-01-22T16:25:00Z</cp:lastPrinted>
  <dcterms:created xsi:type="dcterms:W3CDTF">2015-02-12T20:01:00Z</dcterms:created>
  <dcterms:modified xsi:type="dcterms:W3CDTF">2015-02-13T15:24:00Z</dcterms:modified>
</cp:coreProperties>
</file>