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188" w:rsidRPr="00302CE8" w:rsidRDefault="00176188" w:rsidP="00176188">
      <w:pPr>
        <w:jc w:val="center"/>
        <w:rPr>
          <w:rFonts w:ascii="Times New Roman" w:hAnsi="Times New Roman" w:cs="Times New Roman"/>
          <w:sz w:val="96"/>
          <w:szCs w:val="96"/>
        </w:rPr>
      </w:pPr>
      <w:bookmarkStart w:id="0" w:name="_GoBack"/>
      <w:bookmarkEnd w:id="0"/>
      <w:r w:rsidRPr="00302CE8">
        <w:rPr>
          <w:rFonts w:ascii="Times New Roman" w:hAnsi="Times New Roman" w:cs="Times New Roman"/>
          <w:sz w:val="96"/>
          <w:szCs w:val="96"/>
        </w:rPr>
        <w:t>Help Desk training</w:t>
      </w:r>
    </w:p>
    <w:p w:rsidR="00176188" w:rsidRPr="00C6427D" w:rsidRDefault="00176188" w:rsidP="00C6427D">
      <w:pPr>
        <w:rPr>
          <w:rFonts w:ascii="Times New Roman" w:hAnsi="Times New Roman" w:cs="Times New Roman"/>
          <w:sz w:val="28"/>
          <w:szCs w:val="28"/>
        </w:rPr>
      </w:pPr>
      <w:r w:rsidRPr="00302CE8">
        <w:rPr>
          <w:rFonts w:ascii="Times New Roman" w:hAnsi="Times New Roman" w:cs="Times New Roman"/>
          <w:sz w:val="28"/>
          <w:szCs w:val="28"/>
        </w:rPr>
        <w:t>This documen</w:t>
      </w:r>
      <w:r w:rsidR="00C6427D">
        <w:rPr>
          <w:rFonts w:ascii="Times New Roman" w:hAnsi="Times New Roman" w:cs="Times New Roman"/>
          <w:sz w:val="28"/>
          <w:szCs w:val="28"/>
        </w:rPr>
        <w:t>t includes the following topics</w:t>
      </w:r>
    </w:p>
    <w:tbl>
      <w:tblPr>
        <w:tblStyle w:val="TableGrid"/>
        <w:tblW w:w="0" w:type="auto"/>
        <w:tblLook w:val="04A0" w:firstRow="1" w:lastRow="0" w:firstColumn="1" w:lastColumn="0" w:noHBand="0" w:noVBand="1"/>
      </w:tblPr>
      <w:tblGrid>
        <w:gridCol w:w="1776"/>
        <w:gridCol w:w="6573"/>
        <w:gridCol w:w="1227"/>
      </w:tblGrid>
      <w:tr w:rsidR="00C6427D" w:rsidTr="00D04930">
        <w:tc>
          <w:tcPr>
            <w:tcW w:w="1776" w:type="dxa"/>
          </w:tcPr>
          <w:p w:rsidR="00C6427D" w:rsidRDefault="003207FE" w:rsidP="00176188">
            <w:pPr>
              <w:rPr>
                <w:rFonts w:ascii="Times New Roman" w:hAnsi="Times New Roman" w:cs="Times New Roman"/>
                <w:sz w:val="52"/>
                <w:szCs w:val="52"/>
              </w:rPr>
            </w:pPr>
            <w:r>
              <w:rPr>
                <w:rFonts w:ascii="Times New Roman" w:hAnsi="Times New Roman" w:cs="Times New Roman"/>
                <w:sz w:val="52"/>
                <w:szCs w:val="52"/>
              </w:rPr>
              <w:t>Section</w:t>
            </w:r>
          </w:p>
        </w:tc>
        <w:tc>
          <w:tcPr>
            <w:tcW w:w="6573" w:type="dxa"/>
          </w:tcPr>
          <w:p w:rsidR="00C6427D" w:rsidRPr="00C6427D" w:rsidRDefault="00C6427D" w:rsidP="00C6427D">
            <w:pPr>
              <w:rPr>
                <w:rFonts w:ascii="Times New Roman" w:hAnsi="Times New Roman" w:cs="Times New Roman"/>
              </w:rPr>
            </w:pPr>
          </w:p>
        </w:tc>
        <w:tc>
          <w:tcPr>
            <w:tcW w:w="1227" w:type="dxa"/>
          </w:tcPr>
          <w:p w:rsidR="00C6427D" w:rsidRDefault="00C6427D" w:rsidP="00176188">
            <w:pPr>
              <w:rPr>
                <w:rFonts w:ascii="Times New Roman" w:hAnsi="Times New Roman" w:cs="Times New Roman"/>
                <w:sz w:val="52"/>
                <w:szCs w:val="52"/>
              </w:rPr>
            </w:pPr>
            <w:r>
              <w:rPr>
                <w:rFonts w:ascii="Times New Roman" w:hAnsi="Times New Roman" w:cs="Times New Roman"/>
                <w:sz w:val="52"/>
                <w:szCs w:val="52"/>
              </w:rPr>
              <w:t>Page</w:t>
            </w:r>
          </w:p>
        </w:tc>
      </w:tr>
      <w:tr w:rsidR="00FD68DB" w:rsidTr="00D04930">
        <w:tc>
          <w:tcPr>
            <w:tcW w:w="1776" w:type="dxa"/>
          </w:tcPr>
          <w:p w:rsidR="00FD68DB" w:rsidRDefault="00FD68DB" w:rsidP="00176188">
            <w:pPr>
              <w:rPr>
                <w:rFonts w:ascii="Times New Roman" w:hAnsi="Times New Roman" w:cs="Times New Roman"/>
                <w:sz w:val="52"/>
                <w:szCs w:val="52"/>
              </w:rPr>
            </w:pPr>
            <w:r>
              <w:rPr>
                <w:rFonts w:ascii="Times New Roman" w:hAnsi="Times New Roman" w:cs="Times New Roman"/>
                <w:sz w:val="52"/>
                <w:szCs w:val="52"/>
              </w:rPr>
              <w:t>0</w:t>
            </w:r>
          </w:p>
        </w:tc>
        <w:tc>
          <w:tcPr>
            <w:tcW w:w="6573" w:type="dxa"/>
          </w:tcPr>
          <w:p w:rsidR="00FD68DB" w:rsidRPr="00C6427D" w:rsidRDefault="00FD68DB" w:rsidP="00C6427D">
            <w:pPr>
              <w:rPr>
                <w:rFonts w:ascii="Times New Roman" w:hAnsi="Times New Roman" w:cs="Times New Roman"/>
              </w:rPr>
            </w:pPr>
            <w:r>
              <w:rPr>
                <w:rFonts w:ascii="Times New Roman" w:hAnsi="Times New Roman" w:cs="Times New Roman"/>
              </w:rPr>
              <w:t>Table of Contents</w:t>
            </w:r>
          </w:p>
        </w:tc>
        <w:tc>
          <w:tcPr>
            <w:tcW w:w="1227" w:type="dxa"/>
          </w:tcPr>
          <w:p w:rsidR="00FD68DB" w:rsidRDefault="00FD68DB" w:rsidP="00176188">
            <w:pPr>
              <w:rPr>
                <w:rFonts w:ascii="Times New Roman" w:hAnsi="Times New Roman" w:cs="Times New Roman"/>
                <w:sz w:val="52"/>
                <w:szCs w:val="52"/>
              </w:rPr>
            </w:pPr>
            <w:r>
              <w:rPr>
                <w:rFonts w:ascii="Times New Roman" w:hAnsi="Times New Roman" w:cs="Times New Roman"/>
                <w:sz w:val="52"/>
                <w:szCs w:val="52"/>
              </w:rPr>
              <w:t>1</w:t>
            </w:r>
          </w:p>
        </w:tc>
      </w:tr>
      <w:tr w:rsidR="00C6427D" w:rsidTr="00D04930">
        <w:tc>
          <w:tcPr>
            <w:tcW w:w="1776" w:type="dxa"/>
          </w:tcPr>
          <w:p w:rsidR="00C6427D" w:rsidRDefault="00C6427D" w:rsidP="00176188">
            <w:pPr>
              <w:rPr>
                <w:rFonts w:ascii="Times New Roman" w:hAnsi="Times New Roman" w:cs="Times New Roman"/>
                <w:sz w:val="52"/>
                <w:szCs w:val="52"/>
              </w:rPr>
            </w:pPr>
            <w:r>
              <w:rPr>
                <w:rFonts w:ascii="Times New Roman" w:hAnsi="Times New Roman" w:cs="Times New Roman"/>
                <w:sz w:val="52"/>
                <w:szCs w:val="52"/>
              </w:rPr>
              <w:t>1</w:t>
            </w:r>
          </w:p>
        </w:tc>
        <w:tc>
          <w:tcPr>
            <w:tcW w:w="6573" w:type="dxa"/>
          </w:tcPr>
          <w:p w:rsidR="00C6427D" w:rsidRPr="00C6427D" w:rsidRDefault="00C6427D" w:rsidP="00C6427D">
            <w:pPr>
              <w:rPr>
                <w:rFonts w:ascii="Times New Roman" w:hAnsi="Times New Roman" w:cs="Times New Roman"/>
              </w:rPr>
            </w:pPr>
            <w:r w:rsidRPr="00C6427D">
              <w:rPr>
                <w:rFonts w:ascii="Times New Roman" w:hAnsi="Times New Roman" w:cs="Times New Roman"/>
              </w:rPr>
              <w:t>General notes on procedures and other useful information for Help Desk staff</w:t>
            </w:r>
          </w:p>
        </w:tc>
        <w:tc>
          <w:tcPr>
            <w:tcW w:w="1227" w:type="dxa"/>
          </w:tcPr>
          <w:p w:rsidR="00C6427D" w:rsidRDefault="00FD68DB" w:rsidP="00176188">
            <w:pPr>
              <w:rPr>
                <w:rFonts w:ascii="Times New Roman" w:hAnsi="Times New Roman" w:cs="Times New Roman"/>
                <w:sz w:val="52"/>
                <w:szCs w:val="52"/>
              </w:rPr>
            </w:pPr>
            <w:r>
              <w:rPr>
                <w:rFonts w:ascii="Times New Roman" w:hAnsi="Times New Roman" w:cs="Times New Roman"/>
                <w:sz w:val="52"/>
                <w:szCs w:val="52"/>
              </w:rPr>
              <w:t>2</w:t>
            </w:r>
          </w:p>
        </w:tc>
      </w:tr>
      <w:tr w:rsidR="00C6427D" w:rsidTr="00D04930">
        <w:tc>
          <w:tcPr>
            <w:tcW w:w="1776" w:type="dxa"/>
          </w:tcPr>
          <w:p w:rsidR="00C6427D" w:rsidRDefault="00C6427D" w:rsidP="00176188">
            <w:pPr>
              <w:rPr>
                <w:rFonts w:ascii="Times New Roman" w:hAnsi="Times New Roman" w:cs="Times New Roman"/>
                <w:sz w:val="52"/>
                <w:szCs w:val="52"/>
              </w:rPr>
            </w:pPr>
            <w:r>
              <w:rPr>
                <w:rFonts w:ascii="Times New Roman" w:hAnsi="Times New Roman" w:cs="Times New Roman"/>
                <w:sz w:val="52"/>
                <w:szCs w:val="52"/>
              </w:rPr>
              <w:t>2</w:t>
            </w:r>
          </w:p>
        </w:tc>
        <w:tc>
          <w:tcPr>
            <w:tcW w:w="6573" w:type="dxa"/>
          </w:tcPr>
          <w:p w:rsidR="00C6427D" w:rsidRPr="00C6427D" w:rsidRDefault="00C6427D" w:rsidP="00C6427D">
            <w:pPr>
              <w:rPr>
                <w:rFonts w:ascii="Times New Roman" w:hAnsi="Times New Roman" w:cs="Times New Roman"/>
              </w:rPr>
            </w:pPr>
            <w:r w:rsidRPr="00C6427D">
              <w:rPr>
                <w:rFonts w:ascii="Times New Roman" w:hAnsi="Times New Roman" w:cs="Times New Roman"/>
              </w:rPr>
              <w:t>General note on viruses</w:t>
            </w:r>
          </w:p>
          <w:p w:rsidR="00C6427D" w:rsidRDefault="00C6427D" w:rsidP="00176188">
            <w:pPr>
              <w:rPr>
                <w:rFonts w:ascii="Times New Roman" w:hAnsi="Times New Roman" w:cs="Times New Roman"/>
                <w:sz w:val="52"/>
                <w:szCs w:val="52"/>
              </w:rPr>
            </w:pPr>
          </w:p>
        </w:tc>
        <w:tc>
          <w:tcPr>
            <w:tcW w:w="1227" w:type="dxa"/>
          </w:tcPr>
          <w:p w:rsidR="00C6427D" w:rsidRDefault="00CB70FB" w:rsidP="00176188">
            <w:pPr>
              <w:rPr>
                <w:rFonts w:ascii="Times New Roman" w:hAnsi="Times New Roman" w:cs="Times New Roman"/>
                <w:sz w:val="52"/>
                <w:szCs w:val="52"/>
              </w:rPr>
            </w:pPr>
            <w:r>
              <w:rPr>
                <w:rFonts w:ascii="Times New Roman" w:hAnsi="Times New Roman" w:cs="Times New Roman"/>
                <w:sz w:val="52"/>
                <w:szCs w:val="52"/>
              </w:rPr>
              <w:t>4</w:t>
            </w:r>
          </w:p>
        </w:tc>
      </w:tr>
      <w:tr w:rsidR="00D04930" w:rsidTr="00D04930">
        <w:tc>
          <w:tcPr>
            <w:tcW w:w="1776" w:type="dxa"/>
          </w:tcPr>
          <w:p w:rsidR="00D04930" w:rsidRDefault="00D04930" w:rsidP="00176188">
            <w:pPr>
              <w:rPr>
                <w:rFonts w:ascii="Times New Roman" w:hAnsi="Times New Roman" w:cs="Times New Roman"/>
                <w:sz w:val="52"/>
                <w:szCs w:val="52"/>
              </w:rPr>
            </w:pPr>
            <w:r>
              <w:rPr>
                <w:rFonts w:ascii="Times New Roman" w:hAnsi="Times New Roman" w:cs="Times New Roman"/>
                <w:sz w:val="52"/>
                <w:szCs w:val="52"/>
              </w:rPr>
              <w:t>3</w:t>
            </w:r>
          </w:p>
        </w:tc>
        <w:tc>
          <w:tcPr>
            <w:tcW w:w="6573" w:type="dxa"/>
          </w:tcPr>
          <w:p w:rsidR="00D04930" w:rsidRPr="00C6427D" w:rsidRDefault="00D04930" w:rsidP="00D04930">
            <w:pPr>
              <w:rPr>
                <w:rFonts w:ascii="Times New Roman" w:hAnsi="Times New Roman" w:cs="Times New Roman"/>
              </w:rPr>
            </w:pPr>
            <w:r>
              <w:rPr>
                <w:rFonts w:ascii="Times New Roman" w:hAnsi="Times New Roman" w:cs="Times New Roman"/>
              </w:rPr>
              <w:t xml:space="preserve">Software </w:t>
            </w:r>
            <w:r w:rsidRPr="00C6427D">
              <w:rPr>
                <w:rFonts w:ascii="Times New Roman" w:hAnsi="Times New Roman" w:cs="Times New Roman"/>
              </w:rPr>
              <w:t>utilities recommended for use by Help Desk staff</w:t>
            </w:r>
          </w:p>
          <w:p w:rsidR="00D04930" w:rsidRPr="00C6427D" w:rsidRDefault="00D04930" w:rsidP="00176188">
            <w:pPr>
              <w:rPr>
                <w:rFonts w:ascii="Times New Roman" w:hAnsi="Times New Roman" w:cs="Times New Roman"/>
              </w:rPr>
            </w:pPr>
          </w:p>
        </w:tc>
        <w:tc>
          <w:tcPr>
            <w:tcW w:w="1227" w:type="dxa"/>
          </w:tcPr>
          <w:p w:rsidR="00D04930" w:rsidRDefault="00CB70FB" w:rsidP="00176188">
            <w:pPr>
              <w:rPr>
                <w:rFonts w:ascii="Times New Roman" w:hAnsi="Times New Roman" w:cs="Times New Roman"/>
                <w:sz w:val="52"/>
                <w:szCs w:val="52"/>
              </w:rPr>
            </w:pPr>
            <w:r>
              <w:rPr>
                <w:rFonts w:ascii="Times New Roman" w:hAnsi="Times New Roman" w:cs="Times New Roman"/>
                <w:sz w:val="52"/>
                <w:szCs w:val="52"/>
              </w:rPr>
              <w:t>5</w:t>
            </w:r>
          </w:p>
        </w:tc>
      </w:tr>
      <w:tr w:rsidR="00D04930" w:rsidTr="00D04930">
        <w:tc>
          <w:tcPr>
            <w:tcW w:w="1776" w:type="dxa"/>
          </w:tcPr>
          <w:p w:rsidR="00D04930" w:rsidRDefault="00D04930" w:rsidP="00176188">
            <w:pPr>
              <w:rPr>
                <w:rFonts w:ascii="Times New Roman" w:hAnsi="Times New Roman" w:cs="Times New Roman"/>
                <w:sz w:val="52"/>
                <w:szCs w:val="52"/>
              </w:rPr>
            </w:pPr>
            <w:r>
              <w:rPr>
                <w:rFonts w:ascii="Times New Roman" w:hAnsi="Times New Roman" w:cs="Times New Roman"/>
                <w:sz w:val="52"/>
                <w:szCs w:val="52"/>
              </w:rPr>
              <w:t>4</w:t>
            </w:r>
          </w:p>
        </w:tc>
        <w:tc>
          <w:tcPr>
            <w:tcW w:w="6573" w:type="dxa"/>
          </w:tcPr>
          <w:p w:rsidR="00D04930" w:rsidRPr="00C6427D" w:rsidRDefault="00D04930" w:rsidP="00D04930">
            <w:pPr>
              <w:rPr>
                <w:rFonts w:ascii="Times New Roman" w:hAnsi="Times New Roman" w:cs="Times New Roman"/>
              </w:rPr>
            </w:pPr>
            <w:r w:rsidRPr="00C6427D">
              <w:rPr>
                <w:rFonts w:ascii="Times New Roman" w:hAnsi="Times New Roman" w:cs="Times New Roman"/>
              </w:rPr>
              <w:t>Commonly used utilities</w:t>
            </w:r>
            <w:r w:rsidR="00CB70FB">
              <w:rPr>
                <w:rFonts w:ascii="Times New Roman" w:hAnsi="Times New Roman" w:cs="Times New Roman"/>
              </w:rPr>
              <w:t xml:space="preserve"> </w:t>
            </w:r>
            <w:r w:rsidR="006F2DE5">
              <w:rPr>
                <w:rFonts w:ascii="Times New Roman" w:hAnsi="Times New Roman" w:cs="Times New Roman"/>
              </w:rPr>
              <w:t>within</w:t>
            </w:r>
            <w:r>
              <w:rPr>
                <w:rFonts w:ascii="Times New Roman" w:hAnsi="Times New Roman" w:cs="Times New Roman"/>
              </w:rPr>
              <w:t xml:space="preserve"> </w:t>
            </w:r>
            <w:r w:rsidRPr="00C6427D">
              <w:rPr>
                <w:rFonts w:ascii="Times New Roman" w:hAnsi="Times New Roman" w:cs="Times New Roman"/>
              </w:rPr>
              <w:t xml:space="preserve">Microsoft Windows </w:t>
            </w:r>
          </w:p>
          <w:p w:rsidR="00D04930" w:rsidRPr="00C6427D" w:rsidRDefault="00D04930" w:rsidP="00176188">
            <w:pPr>
              <w:rPr>
                <w:rFonts w:ascii="Times New Roman" w:hAnsi="Times New Roman" w:cs="Times New Roman"/>
              </w:rPr>
            </w:pPr>
          </w:p>
        </w:tc>
        <w:tc>
          <w:tcPr>
            <w:tcW w:w="1227" w:type="dxa"/>
          </w:tcPr>
          <w:p w:rsidR="00D04930" w:rsidRDefault="00CB70FB" w:rsidP="00176188">
            <w:pPr>
              <w:rPr>
                <w:rFonts w:ascii="Times New Roman" w:hAnsi="Times New Roman" w:cs="Times New Roman"/>
                <w:sz w:val="52"/>
                <w:szCs w:val="52"/>
              </w:rPr>
            </w:pPr>
            <w:r>
              <w:rPr>
                <w:rFonts w:ascii="Times New Roman" w:hAnsi="Times New Roman" w:cs="Times New Roman"/>
                <w:sz w:val="52"/>
                <w:szCs w:val="52"/>
              </w:rPr>
              <w:t>6</w:t>
            </w:r>
          </w:p>
        </w:tc>
      </w:tr>
      <w:tr w:rsidR="00D04930" w:rsidTr="00D04930">
        <w:tc>
          <w:tcPr>
            <w:tcW w:w="1776" w:type="dxa"/>
          </w:tcPr>
          <w:p w:rsidR="00D04930" w:rsidRDefault="00D04930" w:rsidP="00176188">
            <w:pPr>
              <w:rPr>
                <w:rFonts w:ascii="Times New Roman" w:hAnsi="Times New Roman" w:cs="Times New Roman"/>
                <w:sz w:val="52"/>
                <w:szCs w:val="52"/>
              </w:rPr>
            </w:pPr>
            <w:r>
              <w:rPr>
                <w:rFonts w:ascii="Times New Roman" w:hAnsi="Times New Roman" w:cs="Times New Roman"/>
                <w:sz w:val="52"/>
                <w:szCs w:val="52"/>
              </w:rPr>
              <w:t>5</w:t>
            </w:r>
          </w:p>
        </w:tc>
        <w:tc>
          <w:tcPr>
            <w:tcW w:w="6573" w:type="dxa"/>
          </w:tcPr>
          <w:p w:rsidR="00D04930" w:rsidRPr="00C6427D" w:rsidRDefault="00D04930" w:rsidP="00D04930">
            <w:pPr>
              <w:rPr>
                <w:rFonts w:ascii="Times New Roman" w:hAnsi="Times New Roman" w:cs="Times New Roman"/>
              </w:rPr>
            </w:pPr>
            <w:r>
              <w:rPr>
                <w:rFonts w:ascii="Times New Roman" w:hAnsi="Times New Roman" w:cs="Times New Roman"/>
              </w:rPr>
              <w:t>F</w:t>
            </w:r>
            <w:r w:rsidRPr="00C6427D">
              <w:rPr>
                <w:rFonts w:ascii="Times New Roman" w:hAnsi="Times New Roman" w:cs="Times New Roman"/>
              </w:rPr>
              <w:t xml:space="preserve">orms and </w:t>
            </w:r>
            <w:r w:rsidR="00CB70FB">
              <w:rPr>
                <w:rFonts w:ascii="Times New Roman" w:hAnsi="Times New Roman" w:cs="Times New Roman"/>
              </w:rPr>
              <w:t>D</w:t>
            </w:r>
            <w:r w:rsidRPr="00C6427D">
              <w:rPr>
                <w:rFonts w:ascii="Times New Roman" w:hAnsi="Times New Roman" w:cs="Times New Roman"/>
              </w:rPr>
              <w:t>ocuments</w:t>
            </w:r>
          </w:p>
          <w:p w:rsidR="00D04930" w:rsidRPr="00C6427D" w:rsidRDefault="00D04930" w:rsidP="00176188">
            <w:pPr>
              <w:rPr>
                <w:rFonts w:ascii="Times New Roman" w:hAnsi="Times New Roman" w:cs="Times New Roman"/>
              </w:rPr>
            </w:pPr>
          </w:p>
        </w:tc>
        <w:tc>
          <w:tcPr>
            <w:tcW w:w="1227" w:type="dxa"/>
          </w:tcPr>
          <w:p w:rsidR="00D04930" w:rsidRDefault="00CB70FB" w:rsidP="00176188">
            <w:pPr>
              <w:rPr>
                <w:rFonts w:ascii="Times New Roman" w:hAnsi="Times New Roman" w:cs="Times New Roman"/>
                <w:sz w:val="52"/>
                <w:szCs w:val="52"/>
              </w:rPr>
            </w:pPr>
            <w:r>
              <w:rPr>
                <w:rFonts w:ascii="Times New Roman" w:hAnsi="Times New Roman" w:cs="Times New Roman"/>
                <w:sz w:val="52"/>
                <w:szCs w:val="52"/>
              </w:rPr>
              <w:t>7</w:t>
            </w:r>
          </w:p>
        </w:tc>
      </w:tr>
      <w:tr w:rsidR="00D04930" w:rsidTr="00D04930">
        <w:tc>
          <w:tcPr>
            <w:tcW w:w="1776" w:type="dxa"/>
          </w:tcPr>
          <w:p w:rsidR="00D04930" w:rsidRDefault="00D04930" w:rsidP="00176188">
            <w:pPr>
              <w:rPr>
                <w:rFonts w:ascii="Times New Roman" w:hAnsi="Times New Roman" w:cs="Times New Roman"/>
                <w:sz w:val="52"/>
                <w:szCs w:val="52"/>
              </w:rPr>
            </w:pPr>
            <w:r>
              <w:rPr>
                <w:rFonts w:ascii="Times New Roman" w:hAnsi="Times New Roman" w:cs="Times New Roman"/>
                <w:sz w:val="52"/>
                <w:szCs w:val="52"/>
              </w:rPr>
              <w:t>6</w:t>
            </w:r>
          </w:p>
        </w:tc>
        <w:tc>
          <w:tcPr>
            <w:tcW w:w="6573" w:type="dxa"/>
          </w:tcPr>
          <w:p w:rsidR="00D04930" w:rsidRPr="005777B1" w:rsidRDefault="00D04930" w:rsidP="00176188">
            <w:pPr>
              <w:rPr>
                <w:rFonts w:ascii="Times New Roman" w:hAnsi="Times New Roman" w:cs="Times New Roman"/>
              </w:rPr>
            </w:pPr>
            <w:r w:rsidRPr="00C6427D">
              <w:rPr>
                <w:rFonts w:ascii="Times New Roman" w:hAnsi="Times New Roman" w:cs="Times New Roman"/>
              </w:rPr>
              <w:t>Common causes to the common problems</w:t>
            </w:r>
            <w:r>
              <w:rPr>
                <w:rFonts w:ascii="Times New Roman" w:hAnsi="Times New Roman" w:cs="Times New Roman"/>
              </w:rPr>
              <w:t xml:space="preserve"> </w:t>
            </w:r>
            <w:r w:rsidRPr="00C6427D">
              <w:rPr>
                <w:rFonts w:ascii="Times New Roman" w:hAnsi="Times New Roman" w:cs="Times New Roman"/>
              </w:rPr>
              <w:t>students experience that direct them to the He</w:t>
            </w:r>
            <w:r>
              <w:rPr>
                <w:rFonts w:ascii="Times New Roman" w:hAnsi="Times New Roman" w:cs="Times New Roman"/>
              </w:rPr>
              <w:t>lp Desk</w:t>
            </w:r>
          </w:p>
        </w:tc>
        <w:tc>
          <w:tcPr>
            <w:tcW w:w="1227" w:type="dxa"/>
          </w:tcPr>
          <w:p w:rsidR="00D04930" w:rsidRDefault="00CB70FB" w:rsidP="00176188">
            <w:pPr>
              <w:rPr>
                <w:rFonts w:ascii="Times New Roman" w:hAnsi="Times New Roman" w:cs="Times New Roman"/>
                <w:sz w:val="52"/>
                <w:szCs w:val="52"/>
              </w:rPr>
            </w:pPr>
            <w:r>
              <w:rPr>
                <w:rFonts w:ascii="Times New Roman" w:hAnsi="Times New Roman" w:cs="Times New Roman"/>
                <w:sz w:val="52"/>
                <w:szCs w:val="52"/>
              </w:rPr>
              <w:t>8</w:t>
            </w:r>
          </w:p>
        </w:tc>
      </w:tr>
      <w:tr w:rsidR="00D04930" w:rsidTr="00D04930">
        <w:tc>
          <w:tcPr>
            <w:tcW w:w="1776" w:type="dxa"/>
          </w:tcPr>
          <w:p w:rsidR="00D04930" w:rsidRDefault="00D04930" w:rsidP="00176188">
            <w:pPr>
              <w:rPr>
                <w:rFonts w:ascii="Times New Roman" w:hAnsi="Times New Roman" w:cs="Times New Roman"/>
                <w:sz w:val="52"/>
                <w:szCs w:val="52"/>
              </w:rPr>
            </w:pPr>
            <w:r>
              <w:rPr>
                <w:rFonts w:ascii="Times New Roman" w:hAnsi="Times New Roman" w:cs="Times New Roman"/>
                <w:sz w:val="52"/>
                <w:szCs w:val="52"/>
              </w:rPr>
              <w:t>7</w:t>
            </w:r>
          </w:p>
        </w:tc>
        <w:tc>
          <w:tcPr>
            <w:tcW w:w="6573" w:type="dxa"/>
          </w:tcPr>
          <w:p w:rsidR="00D04930" w:rsidRPr="00C6427D" w:rsidRDefault="00D04930" w:rsidP="00C6427D">
            <w:pPr>
              <w:rPr>
                <w:rFonts w:ascii="Times New Roman" w:hAnsi="Times New Roman" w:cs="Times New Roman"/>
              </w:rPr>
            </w:pPr>
            <w:r w:rsidRPr="00C6427D">
              <w:rPr>
                <w:rFonts w:ascii="Times New Roman" w:hAnsi="Times New Roman" w:cs="Times New Roman"/>
              </w:rPr>
              <w:t>Diagnosis / troubleshooting methodology</w:t>
            </w:r>
          </w:p>
          <w:p w:rsidR="00D04930" w:rsidRDefault="00D04930" w:rsidP="00176188">
            <w:pPr>
              <w:rPr>
                <w:rFonts w:ascii="Times New Roman" w:hAnsi="Times New Roman" w:cs="Times New Roman"/>
                <w:sz w:val="52"/>
                <w:szCs w:val="52"/>
              </w:rPr>
            </w:pPr>
          </w:p>
        </w:tc>
        <w:tc>
          <w:tcPr>
            <w:tcW w:w="1227" w:type="dxa"/>
          </w:tcPr>
          <w:p w:rsidR="00D04930" w:rsidRDefault="00F956FC" w:rsidP="00176188">
            <w:pPr>
              <w:rPr>
                <w:rFonts w:ascii="Times New Roman" w:hAnsi="Times New Roman" w:cs="Times New Roman"/>
                <w:sz w:val="52"/>
                <w:szCs w:val="52"/>
              </w:rPr>
            </w:pPr>
            <w:r>
              <w:rPr>
                <w:rFonts w:ascii="Times New Roman" w:hAnsi="Times New Roman" w:cs="Times New Roman"/>
                <w:sz w:val="52"/>
                <w:szCs w:val="52"/>
              </w:rPr>
              <w:t>10</w:t>
            </w:r>
          </w:p>
        </w:tc>
      </w:tr>
      <w:tr w:rsidR="002F7D85" w:rsidTr="00D04930">
        <w:tc>
          <w:tcPr>
            <w:tcW w:w="1776" w:type="dxa"/>
          </w:tcPr>
          <w:p w:rsidR="002F7D85" w:rsidRDefault="000B4EB5" w:rsidP="00176188">
            <w:pPr>
              <w:rPr>
                <w:rFonts w:ascii="Times New Roman" w:hAnsi="Times New Roman" w:cs="Times New Roman"/>
                <w:sz w:val="52"/>
                <w:szCs w:val="52"/>
              </w:rPr>
            </w:pPr>
            <w:r>
              <w:rPr>
                <w:rFonts w:ascii="Times New Roman" w:hAnsi="Times New Roman" w:cs="Times New Roman"/>
                <w:sz w:val="52"/>
                <w:szCs w:val="52"/>
              </w:rPr>
              <w:t>8</w:t>
            </w:r>
          </w:p>
        </w:tc>
        <w:tc>
          <w:tcPr>
            <w:tcW w:w="6573" w:type="dxa"/>
          </w:tcPr>
          <w:p w:rsidR="002F7D85" w:rsidRPr="00C6427D" w:rsidRDefault="002F7D85" w:rsidP="00C6427D">
            <w:pPr>
              <w:rPr>
                <w:rFonts w:ascii="Times New Roman" w:hAnsi="Times New Roman" w:cs="Times New Roman"/>
              </w:rPr>
            </w:pPr>
            <w:r>
              <w:rPr>
                <w:rFonts w:ascii="Times New Roman" w:hAnsi="Times New Roman" w:cs="Times New Roman"/>
              </w:rPr>
              <w:t>Final thoughts</w:t>
            </w:r>
          </w:p>
        </w:tc>
        <w:tc>
          <w:tcPr>
            <w:tcW w:w="1227" w:type="dxa"/>
          </w:tcPr>
          <w:p w:rsidR="002F7D85" w:rsidRDefault="002F7D85" w:rsidP="00176188">
            <w:pPr>
              <w:rPr>
                <w:rFonts w:ascii="Times New Roman" w:hAnsi="Times New Roman" w:cs="Times New Roman"/>
                <w:sz w:val="52"/>
                <w:szCs w:val="52"/>
              </w:rPr>
            </w:pPr>
            <w:r>
              <w:rPr>
                <w:rFonts w:ascii="Times New Roman" w:hAnsi="Times New Roman" w:cs="Times New Roman"/>
                <w:sz w:val="52"/>
                <w:szCs w:val="52"/>
              </w:rPr>
              <w:t>15</w:t>
            </w:r>
          </w:p>
        </w:tc>
      </w:tr>
    </w:tbl>
    <w:p w:rsidR="00C6427D" w:rsidRDefault="00C6427D" w:rsidP="00C6427D">
      <w:pPr>
        <w:pStyle w:val="ListParagraph"/>
        <w:ind w:left="630"/>
        <w:rPr>
          <w:rFonts w:ascii="Times New Roman" w:hAnsi="Times New Roman" w:cs="Times New Roman"/>
        </w:rPr>
      </w:pPr>
    </w:p>
    <w:p w:rsidR="007754AB" w:rsidRPr="007754AB" w:rsidRDefault="007754AB" w:rsidP="007754AB">
      <w:pPr>
        <w:pStyle w:val="Footer"/>
      </w:pPr>
      <w:r w:rsidRPr="007754AB">
        <w:t>Filename: Help Desk training handout.pdf</w:t>
      </w:r>
    </w:p>
    <w:p w:rsidR="007754AB" w:rsidRDefault="007754AB" w:rsidP="007754AB">
      <w:pPr>
        <w:pStyle w:val="Footer"/>
      </w:pPr>
      <w:r w:rsidRPr="007754AB">
        <w:t xml:space="preserve">File location: </w:t>
      </w:r>
      <w:proofErr w:type="spellStart"/>
      <w:r w:rsidRPr="007754AB">
        <w:t>Infotech</w:t>
      </w:r>
      <w:proofErr w:type="spellEnd"/>
      <w:r w:rsidRPr="007754AB">
        <w:t xml:space="preserve">\Technology services\Repair Shop      </w:t>
      </w:r>
      <w:r w:rsidRPr="007754AB">
        <w:tab/>
      </w:r>
    </w:p>
    <w:p w:rsidR="007754AB" w:rsidRDefault="007754AB" w:rsidP="007754AB">
      <w:pPr>
        <w:pStyle w:val="Footer"/>
      </w:pPr>
    </w:p>
    <w:p w:rsidR="007754AB" w:rsidRDefault="007754AB" w:rsidP="007754AB">
      <w:pPr>
        <w:pStyle w:val="Footer"/>
      </w:pPr>
      <w:r w:rsidRPr="007754AB">
        <w:t>Help Desk training handout.</w:t>
      </w:r>
      <w:r>
        <w:t xml:space="preserve">docx </w:t>
      </w:r>
    </w:p>
    <w:p w:rsidR="007754AB" w:rsidRPr="007754AB" w:rsidRDefault="007754AB" w:rsidP="007754AB">
      <w:pPr>
        <w:pStyle w:val="Footer"/>
      </w:pPr>
      <w:r w:rsidRPr="007754AB">
        <w:t>\tom\home\forms</w:t>
      </w:r>
    </w:p>
    <w:p w:rsidR="00C6427D" w:rsidRDefault="00C6427D">
      <w:pPr>
        <w:rPr>
          <w:rFonts w:ascii="Times New Roman" w:hAnsi="Times New Roman" w:cs="Times New Roman"/>
        </w:rPr>
      </w:pPr>
    </w:p>
    <w:p w:rsidR="00C6427D" w:rsidRDefault="00C6427D" w:rsidP="00C6427D">
      <w:pPr>
        <w:pStyle w:val="ListParagraph"/>
        <w:ind w:left="630"/>
        <w:rPr>
          <w:rFonts w:ascii="Times New Roman" w:hAnsi="Times New Roman" w:cs="Times New Roman"/>
        </w:rPr>
      </w:pPr>
    </w:p>
    <w:p w:rsidR="00C6427D" w:rsidRDefault="00C6427D" w:rsidP="00C6427D">
      <w:pPr>
        <w:pStyle w:val="ListParagraph"/>
        <w:ind w:left="630"/>
        <w:rPr>
          <w:rFonts w:ascii="Times New Roman" w:hAnsi="Times New Roman" w:cs="Times New Roman"/>
        </w:rPr>
      </w:pPr>
    </w:p>
    <w:p w:rsidR="00C6427D" w:rsidRDefault="00C6427D" w:rsidP="00C6427D">
      <w:pPr>
        <w:pStyle w:val="ListParagraph"/>
        <w:ind w:left="630"/>
        <w:rPr>
          <w:rFonts w:ascii="Times New Roman" w:hAnsi="Times New Roman" w:cs="Times New Roman"/>
        </w:rPr>
      </w:pPr>
    </w:p>
    <w:p w:rsidR="003A1AB6" w:rsidRPr="00D04930" w:rsidRDefault="00CB70FB" w:rsidP="00D04930">
      <w:pPr>
        <w:rPr>
          <w:rFonts w:ascii="Times New Roman" w:hAnsi="Times New Roman" w:cs="Times New Roman"/>
        </w:rPr>
      </w:pPr>
      <w:r>
        <w:rPr>
          <w:rFonts w:ascii="Times New Roman" w:hAnsi="Times New Roman" w:cs="Times New Roman"/>
        </w:rPr>
        <w:br w:type="page"/>
      </w:r>
    </w:p>
    <w:p w:rsidR="006A5D88" w:rsidRPr="009D7B78" w:rsidRDefault="00904292" w:rsidP="009D7B78">
      <w:pPr>
        <w:pStyle w:val="ListParagraph"/>
        <w:numPr>
          <w:ilvl w:val="0"/>
          <w:numId w:val="25"/>
        </w:numPr>
        <w:rPr>
          <w:rFonts w:ascii="Times New Roman" w:hAnsi="Times New Roman" w:cs="Times New Roman"/>
        </w:rPr>
      </w:pPr>
      <w:r w:rsidRPr="009D7B78">
        <w:rPr>
          <w:rFonts w:ascii="Times New Roman" w:hAnsi="Times New Roman" w:cs="Times New Roman"/>
          <w:color w:val="FF0000"/>
          <w:sz w:val="28"/>
          <w:szCs w:val="28"/>
        </w:rPr>
        <w:lastRenderedPageBreak/>
        <w:t>General</w:t>
      </w:r>
      <w:r w:rsidR="009D7B78">
        <w:rPr>
          <w:rFonts w:ascii="Times New Roman" w:hAnsi="Times New Roman" w:cs="Times New Roman"/>
          <w:color w:val="FF0000"/>
          <w:sz w:val="28"/>
          <w:szCs w:val="28"/>
        </w:rPr>
        <w:t>s</w:t>
      </w:r>
      <w:r w:rsidRPr="009D7B78">
        <w:rPr>
          <w:rFonts w:ascii="Times New Roman" w:hAnsi="Times New Roman" w:cs="Times New Roman"/>
          <w:color w:val="FF0000"/>
          <w:sz w:val="28"/>
          <w:szCs w:val="28"/>
        </w:rPr>
        <w:t xml:space="preserve"> </w:t>
      </w:r>
      <w:r w:rsidR="00174B30" w:rsidRPr="009D7B78">
        <w:rPr>
          <w:rFonts w:ascii="Times New Roman" w:hAnsi="Times New Roman" w:cs="Times New Roman"/>
          <w:color w:val="FF0000"/>
          <w:sz w:val="28"/>
          <w:szCs w:val="28"/>
        </w:rPr>
        <w:t>not</w:t>
      </w:r>
      <w:r w:rsidR="00174B30">
        <w:rPr>
          <w:rFonts w:ascii="Times New Roman" w:hAnsi="Times New Roman" w:cs="Times New Roman"/>
          <w:color w:val="FF0000"/>
          <w:sz w:val="28"/>
          <w:szCs w:val="28"/>
        </w:rPr>
        <w:t>es</w:t>
      </w:r>
      <w:r w:rsidRPr="009D7B78">
        <w:rPr>
          <w:rFonts w:ascii="Times New Roman" w:hAnsi="Times New Roman" w:cs="Times New Roman"/>
          <w:color w:val="FF0000"/>
          <w:sz w:val="28"/>
          <w:szCs w:val="28"/>
        </w:rPr>
        <w:t xml:space="preserve"> on computer services provided by Help Desk</w:t>
      </w:r>
      <w:r w:rsidR="00477EBF" w:rsidRPr="009D7B78">
        <w:rPr>
          <w:rFonts w:ascii="Times New Roman" w:hAnsi="Times New Roman" w:cs="Times New Roman"/>
          <w:b/>
          <w:color w:val="FF0000"/>
          <w:sz w:val="28"/>
          <w:szCs w:val="28"/>
        </w:rPr>
        <w:t xml:space="preserve"> </w:t>
      </w:r>
      <w:r w:rsidR="00477EBF" w:rsidRPr="009D7B78">
        <w:rPr>
          <w:rFonts w:ascii="Times New Roman" w:hAnsi="Times New Roman" w:cs="Times New Roman"/>
          <w:color w:val="FF0000"/>
          <w:sz w:val="28"/>
          <w:szCs w:val="28"/>
        </w:rPr>
        <w:t>and other useful information</w:t>
      </w:r>
      <w:r w:rsidR="00F956FC" w:rsidRPr="009D7B78">
        <w:rPr>
          <w:rFonts w:ascii="Times New Roman" w:hAnsi="Times New Roman" w:cs="Times New Roman"/>
          <w:color w:val="FF0000"/>
          <w:sz w:val="28"/>
          <w:szCs w:val="28"/>
        </w:rPr>
        <w:t xml:space="preserve"> </w:t>
      </w:r>
    </w:p>
    <w:p w:rsidR="006A5D88" w:rsidRDefault="006A5D88" w:rsidP="006A5D88">
      <w:pPr>
        <w:pStyle w:val="ListParagraph"/>
        <w:numPr>
          <w:ilvl w:val="0"/>
          <w:numId w:val="8"/>
        </w:numPr>
        <w:rPr>
          <w:rFonts w:ascii="Times New Roman" w:hAnsi="Times New Roman" w:cs="Times New Roman"/>
        </w:rPr>
      </w:pPr>
      <w:r w:rsidRPr="00D04930">
        <w:rPr>
          <w:rFonts w:ascii="Times New Roman" w:hAnsi="Times New Roman" w:cs="Times New Roman"/>
        </w:rPr>
        <w:t xml:space="preserve">The Help Desk staff is on the front-line in the war against viruses for the students and for </w:t>
      </w:r>
      <w:r w:rsidR="004146B7">
        <w:rPr>
          <w:rFonts w:ascii="Times New Roman" w:hAnsi="Times New Roman" w:cs="Times New Roman"/>
        </w:rPr>
        <w:t>PSU wireless</w:t>
      </w:r>
      <w:r w:rsidRPr="00D04930">
        <w:rPr>
          <w:rFonts w:ascii="Times New Roman" w:hAnsi="Times New Roman" w:cs="Times New Roman"/>
        </w:rPr>
        <w:t xml:space="preserve"> connectivity and is the starting point for students who need assistance with their computers.</w:t>
      </w:r>
    </w:p>
    <w:p w:rsidR="006A5D88" w:rsidRPr="006F2DE5" w:rsidRDefault="006A5D88" w:rsidP="006F2DE5">
      <w:pPr>
        <w:pStyle w:val="ListParagraph"/>
        <w:rPr>
          <w:rFonts w:ascii="Times New Roman" w:hAnsi="Times New Roman" w:cs="Times New Roman"/>
        </w:rPr>
      </w:pPr>
    </w:p>
    <w:p w:rsidR="006A5D88" w:rsidRDefault="006A5D88" w:rsidP="006A5D88">
      <w:pPr>
        <w:pStyle w:val="ListParagraph"/>
        <w:numPr>
          <w:ilvl w:val="0"/>
          <w:numId w:val="8"/>
        </w:numPr>
        <w:rPr>
          <w:rFonts w:ascii="Times New Roman" w:hAnsi="Times New Roman" w:cs="Times New Roman"/>
        </w:rPr>
      </w:pPr>
      <w:r w:rsidRPr="00D04930">
        <w:rPr>
          <w:rFonts w:ascii="Times New Roman" w:hAnsi="Times New Roman" w:cs="Times New Roman"/>
        </w:rPr>
        <w:t>The goal of this document is to ensure the Help Desk staff is using both a consistent approach</w:t>
      </w:r>
      <w:ins w:id="1" w:author="tom" w:date="2011-03-23T07:35:00Z">
        <w:r w:rsidR="00311284">
          <w:rPr>
            <w:rFonts w:ascii="Times New Roman" w:hAnsi="Times New Roman" w:cs="Times New Roman"/>
          </w:rPr>
          <w:t xml:space="preserve"> </w:t>
        </w:r>
      </w:ins>
      <w:r w:rsidRPr="00D04930">
        <w:rPr>
          <w:rFonts w:ascii="Times New Roman" w:hAnsi="Times New Roman" w:cs="Times New Roman"/>
        </w:rPr>
        <w:t xml:space="preserve">and to provide proven procedures when servicing student computers within set time limits.   </w:t>
      </w:r>
    </w:p>
    <w:p w:rsidR="006A5D88" w:rsidRPr="006F2DE5" w:rsidRDefault="006A5D88" w:rsidP="006F2DE5">
      <w:pPr>
        <w:pStyle w:val="ListParagraph"/>
        <w:rPr>
          <w:rFonts w:ascii="Times New Roman" w:hAnsi="Times New Roman" w:cs="Times New Roman"/>
        </w:rPr>
      </w:pPr>
    </w:p>
    <w:p w:rsidR="006A5D88" w:rsidRPr="00D04930" w:rsidRDefault="006A5D88" w:rsidP="006A5D88">
      <w:pPr>
        <w:pStyle w:val="ListParagraph"/>
        <w:numPr>
          <w:ilvl w:val="0"/>
          <w:numId w:val="8"/>
        </w:numPr>
        <w:rPr>
          <w:rFonts w:ascii="Times New Roman" w:hAnsi="Times New Roman" w:cs="Times New Roman"/>
        </w:rPr>
      </w:pPr>
      <w:r w:rsidRPr="00D04930">
        <w:rPr>
          <w:rFonts w:ascii="Times New Roman" w:hAnsi="Times New Roman" w:cs="Times New Roman"/>
        </w:rPr>
        <w:t>The Help Desk staff may work on customer computers up to approximate</w:t>
      </w:r>
      <w:r w:rsidR="006B7764">
        <w:rPr>
          <w:rFonts w:ascii="Times New Roman" w:hAnsi="Times New Roman" w:cs="Times New Roman"/>
        </w:rPr>
        <w:t>ly</w:t>
      </w:r>
      <w:r w:rsidRPr="00D04930">
        <w:rPr>
          <w:rFonts w:ascii="Times New Roman" w:hAnsi="Times New Roman" w:cs="Times New Roman"/>
        </w:rPr>
        <w:t xml:space="preserve"> 30 minutes.  If after 30 minutes, the problem is not corrected, it would be best for the customer that they be directed to the Computer Repair Center in Highland Hall as the Repair Center staff has more experience, equipment, software media and registered antispyware / malware utilities.  </w:t>
      </w:r>
    </w:p>
    <w:p w:rsidR="006A5D88" w:rsidRPr="006F2DE5" w:rsidRDefault="006A5D88" w:rsidP="006F2DE5">
      <w:pPr>
        <w:pStyle w:val="ListParagraph"/>
        <w:rPr>
          <w:rFonts w:ascii="Times New Roman" w:hAnsi="Times New Roman" w:cs="Times New Roman"/>
        </w:rPr>
      </w:pPr>
      <w:r w:rsidRPr="00D04930">
        <w:rPr>
          <w:rFonts w:ascii="Times New Roman" w:hAnsi="Times New Roman" w:cs="Times New Roman"/>
        </w:rPr>
        <w:t>Exception: If after 30 minutes, you are close to completing the service to the customer’s computer, contact a Help Desk supervisor for approval to continue but your total time is limited to 45 minutes.</w:t>
      </w:r>
    </w:p>
    <w:p w:rsidR="006A5D88" w:rsidRPr="006F2DE5" w:rsidRDefault="006A5D88">
      <w:pPr>
        <w:pStyle w:val="ListParagraph"/>
        <w:numPr>
          <w:ilvl w:val="0"/>
          <w:numId w:val="8"/>
        </w:numPr>
        <w:rPr>
          <w:rFonts w:ascii="Times New Roman" w:hAnsi="Times New Roman" w:cs="Times New Roman"/>
        </w:rPr>
      </w:pPr>
      <w:r w:rsidRPr="00D04930">
        <w:rPr>
          <w:rFonts w:ascii="Times New Roman" w:hAnsi="Times New Roman" w:cs="Times New Roman"/>
        </w:rPr>
        <w:t xml:space="preserve">The Help Desk staff and the Computer Repair Center staff will work together to share knowledge and procedures for the servicing of student computers.  A team approach will ensure students are getting the best service possible. We will share each other’s knowledge in order to best serve </w:t>
      </w:r>
      <w:r w:rsidR="006F2DE5" w:rsidRPr="00D04930">
        <w:rPr>
          <w:rFonts w:ascii="Times New Roman" w:hAnsi="Times New Roman" w:cs="Times New Roman"/>
        </w:rPr>
        <w:t>the campus</w:t>
      </w:r>
      <w:r w:rsidRPr="00D04930">
        <w:rPr>
          <w:rFonts w:ascii="Times New Roman" w:hAnsi="Times New Roman" w:cs="Times New Roman"/>
        </w:rPr>
        <w:t xml:space="preserve"> community.</w:t>
      </w:r>
    </w:p>
    <w:p w:rsidR="006A5D88" w:rsidRPr="006F2DE5" w:rsidRDefault="006A5D88">
      <w:pPr>
        <w:pStyle w:val="ListParagraph"/>
        <w:rPr>
          <w:rFonts w:ascii="Times New Roman" w:hAnsi="Times New Roman" w:cs="Times New Roman"/>
        </w:rPr>
      </w:pPr>
    </w:p>
    <w:p w:rsidR="006A5D88" w:rsidRPr="006F2DE5" w:rsidRDefault="003207FE" w:rsidP="006F2DE5">
      <w:pPr>
        <w:pStyle w:val="ListParagraph"/>
        <w:rPr>
          <w:rFonts w:ascii="Times New Roman" w:hAnsi="Times New Roman" w:cs="Times New Roman"/>
        </w:rPr>
      </w:pPr>
      <w:r w:rsidRPr="00D04930">
        <w:rPr>
          <w:rFonts w:ascii="Times New Roman" w:hAnsi="Times New Roman" w:cs="Times New Roman"/>
        </w:rPr>
        <w:t xml:space="preserve">Contents of this document are extracted from the Repair Center ‘Shop Worker’s Guide’ and other shop documents for use by the Help Desk. If desired, refer to </w:t>
      </w:r>
      <w:hyperlink r:id="rId9" w:history="1">
        <w:r w:rsidRPr="00D04930">
          <w:rPr>
            <w:rStyle w:val="Hyperlink"/>
            <w:rFonts w:ascii="Times New Roman" w:hAnsi="Times New Roman" w:cs="Times New Roman"/>
          </w:rPr>
          <w:t>http://oz.plymouth.edu/~tom/shop_employees/shop_worker_guide.html</w:t>
        </w:r>
      </w:hyperlink>
      <w:r w:rsidRPr="00D04930">
        <w:rPr>
          <w:rFonts w:ascii="Times New Roman" w:hAnsi="Times New Roman" w:cs="Times New Roman"/>
        </w:rPr>
        <w:t xml:space="preserve"> for additional </w:t>
      </w:r>
      <w:r w:rsidR="006A5D88" w:rsidRPr="00D04930">
        <w:rPr>
          <w:rFonts w:ascii="Times New Roman" w:hAnsi="Times New Roman" w:cs="Times New Roman"/>
        </w:rPr>
        <w:t>troubleshooting information</w:t>
      </w:r>
      <w:r w:rsidRPr="00D04930">
        <w:rPr>
          <w:rFonts w:ascii="Times New Roman" w:hAnsi="Times New Roman" w:cs="Times New Roman"/>
        </w:rPr>
        <w:t>.</w:t>
      </w:r>
    </w:p>
    <w:p w:rsidR="00CB70FB" w:rsidRPr="00D04930" w:rsidRDefault="00CB70FB" w:rsidP="006F2DE5">
      <w:pPr>
        <w:pStyle w:val="ListParagraph"/>
      </w:pPr>
    </w:p>
    <w:p w:rsidR="006F2DE5" w:rsidRPr="004146B7" w:rsidRDefault="00E05309" w:rsidP="004146B7">
      <w:pPr>
        <w:pStyle w:val="ListParagraph"/>
        <w:numPr>
          <w:ilvl w:val="0"/>
          <w:numId w:val="8"/>
        </w:numPr>
        <w:rPr>
          <w:rFonts w:ascii="Times New Roman" w:hAnsi="Times New Roman" w:cs="Times New Roman"/>
        </w:rPr>
      </w:pPr>
      <w:r w:rsidRPr="00D04930">
        <w:rPr>
          <w:rFonts w:ascii="Times New Roman" w:hAnsi="Times New Roman" w:cs="Times New Roman"/>
        </w:rPr>
        <w:t xml:space="preserve">The Computer Repair Center’s labor rates have all been lowered, especially for Apple and Dell computers.  The students </w:t>
      </w:r>
      <w:r w:rsidR="002A2732" w:rsidRPr="00D04930">
        <w:rPr>
          <w:rFonts w:ascii="Times New Roman" w:hAnsi="Times New Roman" w:cs="Times New Roman"/>
        </w:rPr>
        <w:t>most</w:t>
      </w:r>
      <w:r w:rsidRPr="00D04930">
        <w:rPr>
          <w:rFonts w:ascii="Times New Roman" w:hAnsi="Times New Roman" w:cs="Times New Roman"/>
        </w:rPr>
        <w:t xml:space="preserve"> affected by the decrease in labor rates are those who own Apple or Dell computers.   </w:t>
      </w:r>
      <w:r w:rsidR="008F3B81" w:rsidRPr="00D04930">
        <w:rPr>
          <w:rFonts w:ascii="Times New Roman" w:hAnsi="Times New Roman" w:cs="Times New Roman"/>
        </w:rPr>
        <w:t>All of</w:t>
      </w:r>
      <w:r w:rsidRPr="00D04930">
        <w:rPr>
          <w:rFonts w:ascii="Times New Roman" w:hAnsi="Times New Roman" w:cs="Times New Roman"/>
        </w:rPr>
        <w:t xml:space="preserve"> the Computer </w:t>
      </w:r>
      <w:r w:rsidR="008F3B81" w:rsidRPr="00D04930">
        <w:rPr>
          <w:rFonts w:ascii="Times New Roman" w:hAnsi="Times New Roman" w:cs="Times New Roman"/>
        </w:rPr>
        <w:t>Center labor</w:t>
      </w:r>
      <w:r w:rsidRPr="00D04930">
        <w:rPr>
          <w:rFonts w:ascii="Times New Roman" w:hAnsi="Times New Roman" w:cs="Times New Roman"/>
        </w:rPr>
        <w:t xml:space="preserve"> rates and policies can be viewed at </w:t>
      </w:r>
      <w:hyperlink r:id="rId10" w:history="1">
        <w:r w:rsidRPr="00D04930">
          <w:rPr>
            <w:rStyle w:val="Hyperlink"/>
            <w:rFonts w:ascii="Times New Roman" w:hAnsi="Times New Roman" w:cs="Times New Roman"/>
          </w:rPr>
          <w:t>http://www.plymouth.edu/infotech/computer/repair.html</w:t>
        </w:r>
      </w:hyperlink>
      <w:r w:rsidRPr="00D04930">
        <w:rPr>
          <w:rFonts w:ascii="Times New Roman" w:hAnsi="Times New Roman" w:cs="Times New Roman"/>
        </w:rPr>
        <w:t xml:space="preserve"> </w:t>
      </w:r>
      <w:r w:rsidR="003207FE" w:rsidRPr="00D04930">
        <w:rPr>
          <w:rFonts w:ascii="Times New Roman" w:hAnsi="Times New Roman" w:cs="Times New Roman"/>
        </w:rPr>
        <w:t>.</w:t>
      </w:r>
    </w:p>
    <w:p w:rsidR="001602B5" w:rsidRPr="00D04930" w:rsidRDefault="00477EBF" w:rsidP="00D92914">
      <w:pPr>
        <w:pStyle w:val="ListParagraph"/>
        <w:numPr>
          <w:ilvl w:val="0"/>
          <w:numId w:val="8"/>
        </w:numPr>
        <w:rPr>
          <w:rFonts w:ascii="Times New Roman" w:hAnsi="Times New Roman" w:cs="Times New Roman"/>
        </w:rPr>
      </w:pPr>
      <w:r w:rsidRPr="00D04930">
        <w:rPr>
          <w:rFonts w:ascii="Times New Roman" w:hAnsi="Times New Roman" w:cs="Times New Roman"/>
        </w:rPr>
        <w:t>When the Help Desk Staff refer a student to the Computer Repair Center</w:t>
      </w:r>
      <w:r w:rsidR="001602B5" w:rsidRPr="00D04930">
        <w:rPr>
          <w:rFonts w:ascii="Times New Roman" w:hAnsi="Times New Roman" w:cs="Times New Roman"/>
        </w:rPr>
        <w:t>, there are  two options</w:t>
      </w:r>
      <w:r w:rsidR="00176188" w:rsidRPr="00D04930">
        <w:rPr>
          <w:rFonts w:ascii="Times New Roman" w:hAnsi="Times New Roman" w:cs="Times New Roman"/>
        </w:rPr>
        <w:t xml:space="preserve"> on how the computer gets  to the Repair Center</w:t>
      </w:r>
      <w:r w:rsidR="001602B5" w:rsidRPr="00D04930">
        <w:rPr>
          <w:rFonts w:ascii="Times New Roman" w:hAnsi="Times New Roman" w:cs="Times New Roman"/>
        </w:rPr>
        <w:t>:</w:t>
      </w:r>
    </w:p>
    <w:p w:rsidR="001602B5" w:rsidRPr="00D04930" w:rsidRDefault="001602B5" w:rsidP="00D92914">
      <w:pPr>
        <w:pStyle w:val="ListParagraph"/>
        <w:numPr>
          <w:ilvl w:val="1"/>
          <w:numId w:val="8"/>
        </w:numPr>
        <w:rPr>
          <w:rFonts w:ascii="Times New Roman" w:hAnsi="Times New Roman" w:cs="Times New Roman"/>
        </w:rPr>
      </w:pPr>
      <w:r w:rsidRPr="00D04930">
        <w:rPr>
          <w:rFonts w:ascii="Times New Roman" w:hAnsi="Times New Roman" w:cs="Times New Roman"/>
        </w:rPr>
        <w:t xml:space="preserve">The student can bring their computer to the Repair center themselves, where they will create a work order. </w:t>
      </w:r>
    </w:p>
    <w:p w:rsidR="001602B5" w:rsidRPr="00D04930" w:rsidRDefault="001602B5" w:rsidP="00D92914">
      <w:pPr>
        <w:pStyle w:val="ListParagraph"/>
        <w:numPr>
          <w:ilvl w:val="2"/>
          <w:numId w:val="8"/>
        </w:numPr>
        <w:rPr>
          <w:rFonts w:ascii="Times New Roman" w:hAnsi="Times New Roman" w:cs="Times New Roman"/>
        </w:rPr>
      </w:pPr>
      <w:r w:rsidRPr="00D04930">
        <w:rPr>
          <w:rFonts w:ascii="Times New Roman" w:hAnsi="Times New Roman" w:cs="Times New Roman"/>
        </w:rPr>
        <w:t xml:space="preserve">AC Adapters for laptops other than </w:t>
      </w:r>
      <w:r w:rsidR="00311284">
        <w:rPr>
          <w:rFonts w:ascii="Times New Roman" w:hAnsi="Times New Roman" w:cs="Times New Roman"/>
        </w:rPr>
        <w:t xml:space="preserve">most </w:t>
      </w:r>
      <w:r w:rsidRPr="00D04930">
        <w:rPr>
          <w:rFonts w:ascii="Times New Roman" w:hAnsi="Times New Roman" w:cs="Times New Roman"/>
        </w:rPr>
        <w:t>Dell</w:t>
      </w:r>
      <w:ins w:id="2" w:author="tom" w:date="2011-03-23T07:36:00Z">
        <w:r w:rsidR="00311284">
          <w:rPr>
            <w:rFonts w:ascii="Times New Roman" w:hAnsi="Times New Roman" w:cs="Times New Roman"/>
          </w:rPr>
          <w:t xml:space="preserve"> </w:t>
        </w:r>
      </w:ins>
      <w:r w:rsidR="00311284">
        <w:rPr>
          <w:rFonts w:ascii="Times New Roman" w:hAnsi="Times New Roman" w:cs="Times New Roman"/>
        </w:rPr>
        <w:t xml:space="preserve">laptops </w:t>
      </w:r>
      <w:r w:rsidR="00311284" w:rsidRPr="00D04930">
        <w:rPr>
          <w:rFonts w:ascii="Times New Roman" w:hAnsi="Times New Roman" w:cs="Times New Roman"/>
        </w:rPr>
        <w:t>are</w:t>
      </w:r>
      <w:r w:rsidRPr="00D04930">
        <w:rPr>
          <w:rFonts w:ascii="Times New Roman" w:hAnsi="Times New Roman" w:cs="Times New Roman"/>
        </w:rPr>
        <w:t xml:space="preserve"> always required at the Repair Center.</w:t>
      </w:r>
    </w:p>
    <w:p w:rsidR="00104B00" w:rsidRDefault="008F3B81" w:rsidP="00E41D56">
      <w:pPr>
        <w:pStyle w:val="ListParagraph"/>
        <w:numPr>
          <w:ilvl w:val="3"/>
          <w:numId w:val="8"/>
        </w:numPr>
        <w:rPr>
          <w:rFonts w:ascii="Times New Roman" w:hAnsi="Times New Roman" w:cs="Times New Roman"/>
        </w:rPr>
      </w:pPr>
      <w:r w:rsidRPr="00D04930">
        <w:rPr>
          <w:rFonts w:ascii="Times New Roman" w:hAnsi="Times New Roman" w:cs="Times New Roman"/>
        </w:rPr>
        <w:t>The Repair Center has common Dell model AC Adapters, but not all of them. If the Repair Center does not have the model adapter required for a Dell laptop, the customer will be asked to provide it.</w:t>
      </w:r>
    </w:p>
    <w:p w:rsidR="004146B7" w:rsidRDefault="004146B7" w:rsidP="00E41D56">
      <w:pPr>
        <w:pStyle w:val="ListParagraph"/>
        <w:numPr>
          <w:ilvl w:val="3"/>
          <w:numId w:val="8"/>
        </w:numPr>
        <w:rPr>
          <w:rFonts w:ascii="Times New Roman" w:hAnsi="Times New Roman" w:cs="Times New Roman"/>
        </w:rPr>
      </w:pPr>
      <w:r>
        <w:rPr>
          <w:rFonts w:ascii="Times New Roman" w:hAnsi="Times New Roman" w:cs="Times New Roman"/>
        </w:rPr>
        <w:t>The Repair Center has AC Adapters for Apple MacBook and MacBook Pro notebooks</w:t>
      </w:r>
      <w:r w:rsidR="00311284">
        <w:rPr>
          <w:rFonts w:ascii="Times New Roman" w:hAnsi="Times New Roman" w:cs="Times New Roman"/>
        </w:rPr>
        <w:t xml:space="preserve"> but if the customer is experiencing power issues or battery issues, then the Repair Center should obtain the laptop’s AC adapter from the customer in order to test it.</w:t>
      </w:r>
    </w:p>
    <w:p w:rsidR="00D25B0D" w:rsidRPr="00D04930" w:rsidRDefault="00D25B0D" w:rsidP="006F2DE5">
      <w:pPr>
        <w:pStyle w:val="ListParagraph"/>
        <w:ind w:left="2160"/>
        <w:rPr>
          <w:rFonts w:ascii="Times New Roman" w:hAnsi="Times New Roman" w:cs="Times New Roman"/>
        </w:rPr>
      </w:pPr>
    </w:p>
    <w:p w:rsidR="00176188" w:rsidRPr="00D04930" w:rsidRDefault="001602B5" w:rsidP="00D92914">
      <w:pPr>
        <w:pStyle w:val="ListParagraph"/>
        <w:numPr>
          <w:ilvl w:val="1"/>
          <w:numId w:val="8"/>
        </w:numPr>
        <w:rPr>
          <w:rFonts w:ascii="Times New Roman" w:hAnsi="Times New Roman" w:cs="Times New Roman"/>
        </w:rPr>
      </w:pPr>
      <w:r w:rsidRPr="00D04930">
        <w:rPr>
          <w:rFonts w:ascii="Times New Roman" w:hAnsi="Times New Roman" w:cs="Times New Roman"/>
        </w:rPr>
        <w:t>A work or</w:t>
      </w:r>
      <w:r w:rsidR="00A730BC" w:rsidRPr="00D04930">
        <w:rPr>
          <w:rFonts w:ascii="Times New Roman" w:hAnsi="Times New Roman" w:cs="Times New Roman"/>
        </w:rPr>
        <w:t xml:space="preserve">der is created at the help desk </w:t>
      </w:r>
      <w:r w:rsidR="002D4564" w:rsidRPr="00D04930">
        <w:rPr>
          <w:rFonts w:ascii="Times New Roman" w:hAnsi="Times New Roman" w:cs="Times New Roman"/>
        </w:rPr>
        <w:t xml:space="preserve">using the Repair Center’s Work Order system </w:t>
      </w:r>
      <w:r w:rsidR="00A730BC" w:rsidRPr="00D04930">
        <w:rPr>
          <w:rFonts w:ascii="Times New Roman" w:hAnsi="Times New Roman" w:cs="Times New Roman"/>
        </w:rPr>
        <w:t>and</w:t>
      </w:r>
      <w:r w:rsidRPr="00D04930">
        <w:rPr>
          <w:rFonts w:ascii="Times New Roman" w:hAnsi="Times New Roman" w:cs="Times New Roman"/>
        </w:rPr>
        <w:t xml:space="preserve"> the work order is taped to the computer, and Help Desk staff will deliver the computer</w:t>
      </w:r>
      <w:r w:rsidR="002D4564" w:rsidRPr="00D04930">
        <w:rPr>
          <w:rFonts w:ascii="Times New Roman" w:hAnsi="Times New Roman" w:cs="Times New Roman"/>
        </w:rPr>
        <w:t>s</w:t>
      </w:r>
      <w:r w:rsidRPr="00D04930">
        <w:rPr>
          <w:rFonts w:ascii="Times New Roman" w:hAnsi="Times New Roman" w:cs="Times New Roman"/>
        </w:rPr>
        <w:t xml:space="preserve"> to the Repair Center at intervals throughout the day. </w:t>
      </w:r>
      <w:r w:rsidR="00A730BC" w:rsidRPr="00D04930">
        <w:rPr>
          <w:rFonts w:ascii="Times New Roman" w:hAnsi="Times New Roman" w:cs="Times New Roman"/>
        </w:rPr>
        <w:t xml:space="preserve"> The work order created by the Help Desk staff will include any steps already taken by the Help Desk in the service to the computer.</w:t>
      </w:r>
    </w:p>
    <w:p w:rsidR="00D25B0D" w:rsidRDefault="00D25B0D">
      <w:pPr>
        <w:rPr>
          <w:rFonts w:ascii="Times New Roman" w:hAnsi="Times New Roman" w:cs="Times New Roman"/>
        </w:rPr>
      </w:pPr>
    </w:p>
    <w:p w:rsidR="00176188" w:rsidRPr="006F2DE5" w:rsidRDefault="00CC36B3">
      <w:pPr>
        <w:rPr>
          <w:rFonts w:ascii="Times New Roman" w:hAnsi="Times New Roman" w:cs="Times New Roman"/>
        </w:rPr>
      </w:pPr>
      <w:r w:rsidRPr="006F2DE5">
        <w:rPr>
          <w:rFonts w:ascii="Times New Roman" w:hAnsi="Times New Roman" w:cs="Times New Roman"/>
        </w:rPr>
        <w:t xml:space="preserve">Due to liability: </w:t>
      </w:r>
      <w:r w:rsidR="00176188" w:rsidRPr="006F2DE5">
        <w:rPr>
          <w:rFonts w:ascii="Times New Roman" w:hAnsi="Times New Roman" w:cs="Times New Roman"/>
        </w:rPr>
        <w:t>The Help Desk staff is prohibited from the following</w:t>
      </w:r>
      <w:r w:rsidR="00A730BC" w:rsidRPr="006F2DE5">
        <w:rPr>
          <w:rFonts w:ascii="Times New Roman" w:hAnsi="Times New Roman" w:cs="Times New Roman"/>
        </w:rPr>
        <w:t xml:space="preserve"> services to computers</w:t>
      </w:r>
      <w:r w:rsidR="00176188" w:rsidRPr="006F2DE5">
        <w:rPr>
          <w:rFonts w:ascii="Times New Roman" w:hAnsi="Times New Roman" w:cs="Times New Roman"/>
        </w:rPr>
        <w:t xml:space="preserve">: </w:t>
      </w:r>
    </w:p>
    <w:p w:rsidR="00176188" w:rsidRPr="00D04930" w:rsidRDefault="00176188" w:rsidP="00D92914">
      <w:pPr>
        <w:pStyle w:val="ListParagraph"/>
        <w:numPr>
          <w:ilvl w:val="0"/>
          <w:numId w:val="17"/>
        </w:numPr>
        <w:rPr>
          <w:rFonts w:ascii="Times New Roman" w:hAnsi="Times New Roman" w:cs="Times New Roman"/>
        </w:rPr>
      </w:pPr>
      <w:r w:rsidRPr="00D04930">
        <w:rPr>
          <w:rFonts w:ascii="Times New Roman" w:hAnsi="Times New Roman" w:cs="Times New Roman"/>
        </w:rPr>
        <w:t>Operating system repair</w:t>
      </w:r>
    </w:p>
    <w:p w:rsidR="00176188" w:rsidRPr="00D04930" w:rsidRDefault="00176188" w:rsidP="00D92914">
      <w:pPr>
        <w:pStyle w:val="ListParagraph"/>
        <w:numPr>
          <w:ilvl w:val="0"/>
          <w:numId w:val="17"/>
        </w:numPr>
        <w:rPr>
          <w:rFonts w:ascii="Times New Roman" w:hAnsi="Times New Roman" w:cs="Times New Roman"/>
        </w:rPr>
      </w:pPr>
      <w:r w:rsidRPr="00D04930">
        <w:rPr>
          <w:rFonts w:ascii="Times New Roman" w:hAnsi="Times New Roman" w:cs="Times New Roman"/>
        </w:rPr>
        <w:t>Operating system installation</w:t>
      </w:r>
    </w:p>
    <w:p w:rsidR="00176188" w:rsidRPr="00D04930" w:rsidRDefault="00176188" w:rsidP="00D92914">
      <w:pPr>
        <w:pStyle w:val="ListParagraph"/>
        <w:numPr>
          <w:ilvl w:val="0"/>
          <w:numId w:val="17"/>
        </w:numPr>
        <w:rPr>
          <w:rFonts w:ascii="Times New Roman" w:hAnsi="Times New Roman" w:cs="Times New Roman"/>
        </w:rPr>
      </w:pPr>
      <w:r w:rsidRPr="00D04930">
        <w:rPr>
          <w:rFonts w:ascii="Times New Roman" w:hAnsi="Times New Roman" w:cs="Times New Roman"/>
        </w:rPr>
        <w:t>Disassembly of a student computer in any manner</w:t>
      </w:r>
    </w:p>
    <w:p w:rsidR="001602B5" w:rsidRPr="00302CE8" w:rsidRDefault="00D04930" w:rsidP="005D05BD">
      <w:pPr>
        <w:rPr>
          <w:rFonts w:ascii="Times New Roman" w:hAnsi="Times New Roman" w:cs="Times New Roman"/>
          <w:b/>
        </w:rPr>
      </w:pPr>
      <w:r>
        <w:rPr>
          <w:rFonts w:ascii="Times New Roman" w:hAnsi="Times New Roman" w:cs="Times New Roman"/>
          <w:b/>
        </w:rPr>
        <w:br w:type="page"/>
      </w:r>
    </w:p>
    <w:p w:rsidR="005D05BD" w:rsidRPr="00314948" w:rsidRDefault="005D05BD" w:rsidP="00314948">
      <w:pPr>
        <w:pStyle w:val="ListParagraph"/>
        <w:numPr>
          <w:ilvl w:val="0"/>
          <w:numId w:val="25"/>
        </w:numPr>
        <w:rPr>
          <w:rFonts w:ascii="Times New Roman" w:hAnsi="Times New Roman" w:cs="Times New Roman"/>
          <w:color w:val="FF0000"/>
          <w:sz w:val="28"/>
          <w:szCs w:val="28"/>
        </w:rPr>
      </w:pPr>
      <w:r w:rsidRPr="00314948">
        <w:rPr>
          <w:rFonts w:ascii="Times New Roman" w:hAnsi="Times New Roman" w:cs="Times New Roman"/>
          <w:color w:val="FF0000"/>
          <w:sz w:val="28"/>
          <w:szCs w:val="28"/>
        </w:rPr>
        <w:t>General note on viruses</w:t>
      </w:r>
      <w:r w:rsidR="00F956FC" w:rsidRPr="00314948">
        <w:rPr>
          <w:rFonts w:ascii="Times New Roman" w:hAnsi="Times New Roman" w:cs="Times New Roman"/>
          <w:color w:val="FF0000"/>
          <w:sz w:val="28"/>
          <w:szCs w:val="28"/>
        </w:rPr>
        <w:t xml:space="preserve"> -</w:t>
      </w:r>
    </w:p>
    <w:p w:rsidR="00E23B3F" w:rsidRPr="00302CE8" w:rsidRDefault="005529ED" w:rsidP="00E23B3F">
      <w:pPr>
        <w:pStyle w:val="ListParagraph"/>
        <w:rPr>
          <w:rFonts w:ascii="Times New Roman" w:hAnsi="Times New Roman" w:cs="Times New Roman"/>
        </w:rPr>
      </w:pPr>
      <w:r w:rsidRPr="00302CE8">
        <w:rPr>
          <w:rFonts w:ascii="Times New Roman" w:hAnsi="Times New Roman" w:cs="Times New Roman"/>
        </w:rPr>
        <w:t xml:space="preserve">Even with an up to date antivirus </w:t>
      </w:r>
      <w:r w:rsidR="00311284">
        <w:rPr>
          <w:rFonts w:ascii="Times New Roman" w:hAnsi="Times New Roman" w:cs="Times New Roman"/>
        </w:rPr>
        <w:t>program</w:t>
      </w:r>
      <w:r w:rsidRPr="00302CE8">
        <w:rPr>
          <w:rFonts w:ascii="Times New Roman" w:hAnsi="Times New Roman" w:cs="Times New Roman"/>
        </w:rPr>
        <w:t xml:space="preserve">, viruses, especially </w:t>
      </w:r>
      <w:r w:rsidR="00CC36B3">
        <w:rPr>
          <w:rFonts w:ascii="Times New Roman" w:hAnsi="Times New Roman" w:cs="Times New Roman"/>
        </w:rPr>
        <w:t>malware that</w:t>
      </w:r>
      <w:r w:rsidRPr="00302CE8">
        <w:rPr>
          <w:rFonts w:ascii="Times New Roman" w:hAnsi="Times New Roman" w:cs="Times New Roman"/>
        </w:rPr>
        <w:t xml:space="preserve"> we have seen the past 2-3 years,</w:t>
      </w:r>
      <w:r w:rsidR="00CC36B3">
        <w:rPr>
          <w:rFonts w:ascii="Times New Roman" w:hAnsi="Times New Roman" w:cs="Times New Roman"/>
        </w:rPr>
        <w:t xml:space="preserve"> </w:t>
      </w:r>
      <w:r w:rsidR="00D04930">
        <w:rPr>
          <w:rFonts w:ascii="Times New Roman" w:hAnsi="Times New Roman" w:cs="Times New Roman"/>
        </w:rPr>
        <w:t xml:space="preserve">can </w:t>
      </w:r>
      <w:r w:rsidR="00D04930" w:rsidRPr="00302CE8">
        <w:rPr>
          <w:rFonts w:ascii="Times New Roman" w:hAnsi="Times New Roman" w:cs="Times New Roman"/>
        </w:rPr>
        <w:t>infect</w:t>
      </w:r>
      <w:r w:rsidRPr="00302CE8">
        <w:rPr>
          <w:rFonts w:ascii="Times New Roman" w:hAnsi="Times New Roman" w:cs="Times New Roman"/>
        </w:rPr>
        <w:t xml:space="preserve"> even the most careful user’s computer.  The authors</w:t>
      </w:r>
      <w:r w:rsidR="00311284">
        <w:rPr>
          <w:rFonts w:ascii="Times New Roman" w:hAnsi="Times New Roman" w:cs="Times New Roman"/>
        </w:rPr>
        <w:t xml:space="preserve"> of viruses and malware</w:t>
      </w:r>
      <w:r w:rsidRPr="00302CE8">
        <w:rPr>
          <w:rFonts w:ascii="Times New Roman" w:hAnsi="Times New Roman" w:cs="Times New Roman"/>
        </w:rPr>
        <w:t xml:space="preserve"> are smart, </w:t>
      </w:r>
      <w:r w:rsidR="006E024A">
        <w:rPr>
          <w:rFonts w:ascii="Times New Roman" w:hAnsi="Times New Roman" w:cs="Times New Roman"/>
        </w:rPr>
        <w:t>although</w:t>
      </w:r>
      <w:r w:rsidRPr="00302CE8">
        <w:rPr>
          <w:rFonts w:ascii="Times New Roman" w:hAnsi="Times New Roman" w:cs="Times New Roman"/>
        </w:rPr>
        <w:t xml:space="preserve"> devious</w:t>
      </w:r>
      <w:r w:rsidR="00311284">
        <w:rPr>
          <w:rFonts w:ascii="Times New Roman" w:hAnsi="Times New Roman" w:cs="Times New Roman"/>
        </w:rPr>
        <w:t xml:space="preserve"> and misdirected</w:t>
      </w:r>
      <w:r w:rsidRPr="00302CE8">
        <w:rPr>
          <w:rFonts w:ascii="Times New Roman" w:hAnsi="Times New Roman" w:cs="Times New Roman"/>
        </w:rPr>
        <w:t xml:space="preserve">, and make an innocent-looking prompt activate the installation of the </w:t>
      </w:r>
      <w:r w:rsidR="002A2732" w:rsidRPr="00302CE8">
        <w:rPr>
          <w:rFonts w:ascii="Times New Roman" w:hAnsi="Times New Roman" w:cs="Times New Roman"/>
        </w:rPr>
        <w:t>invasive</w:t>
      </w:r>
      <w:r w:rsidRPr="00302CE8">
        <w:rPr>
          <w:rFonts w:ascii="Times New Roman" w:hAnsi="Times New Roman" w:cs="Times New Roman"/>
        </w:rPr>
        <w:t xml:space="preserve"> program. </w:t>
      </w:r>
    </w:p>
    <w:p w:rsidR="00D04930" w:rsidRDefault="005529ED" w:rsidP="00D92914">
      <w:pPr>
        <w:pStyle w:val="ListParagraph"/>
        <w:numPr>
          <w:ilvl w:val="0"/>
          <w:numId w:val="7"/>
        </w:numPr>
        <w:rPr>
          <w:rFonts w:ascii="Times New Roman" w:eastAsia="Times New Roman" w:hAnsi="Times New Roman" w:cs="Times New Roman"/>
        </w:rPr>
      </w:pPr>
      <w:r w:rsidRPr="00302CE8">
        <w:rPr>
          <w:rFonts w:ascii="Times New Roman" w:eastAsia="Times New Roman" w:hAnsi="Times New Roman" w:cs="Times New Roman"/>
        </w:rPr>
        <w:t xml:space="preserve">The </w:t>
      </w:r>
      <w:r w:rsidR="00084736">
        <w:rPr>
          <w:rFonts w:ascii="Times New Roman" w:eastAsia="Times New Roman" w:hAnsi="Times New Roman" w:cs="Times New Roman"/>
        </w:rPr>
        <w:t xml:space="preserve">common </w:t>
      </w:r>
      <w:r w:rsidR="00CC36B3">
        <w:rPr>
          <w:rFonts w:ascii="Times New Roman" w:eastAsia="Times New Roman" w:hAnsi="Times New Roman" w:cs="Times New Roman"/>
        </w:rPr>
        <w:t xml:space="preserve">malware infections </w:t>
      </w:r>
      <w:r w:rsidRPr="00302CE8">
        <w:rPr>
          <w:rFonts w:ascii="Times New Roman" w:eastAsia="Times New Roman" w:hAnsi="Times New Roman" w:cs="Times New Roman"/>
        </w:rPr>
        <w:t xml:space="preserve"> </w:t>
      </w:r>
      <w:r w:rsidR="00904292" w:rsidRPr="00302CE8">
        <w:rPr>
          <w:rFonts w:ascii="Times New Roman" w:eastAsia="Times New Roman" w:hAnsi="Times New Roman" w:cs="Times New Roman"/>
        </w:rPr>
        <w:t xml:space="preserve">that the </w:t>
      </w:r>
      <w:r w:rsidR="00A730BC" w:rsidRPr="00302CE8">
        <w:rPr>
          <w:rFonts w:ascii="Times New Roman" w:eastAsia="Times New Roman" w:hAnsi="Times New Roman" w:cs="Times New Roman"/>
        </w:rPr>
        <w:t xml:space="preserve">Help Desk </w:t>
      </w:r>
      <w:r w:rsidR="00D04930">
        <w:rPr>
          <w:rFonts w:ascii="Times New Roman" w:eastAsia="Times New Roman" w:hAnsi="Times New Roman" w:cs="Times New Roman"/>
        </w:rPr>
        <w:t xml:space="preserve"> and </w:t>
      </w:r>
      <w:r w:rsidR="00904292" w:rsidRPr="00302CE8">
        <w:rPr>
          <w:rFonts w:ascii="Times New Roman" w:eastAsia="Times New Roman" w:hAnsi="Times New Roman" w:cs="Times New Roman"/>
        </w:rPr>
        <w:t xml:space="preserve">Computer Repair Center </w:t>
      </w:r>
      <w:r w:rsidR="00A730BC" w:rsidRPr="00302CE8">
        <w:rPr>
          <w:rFonts w:ascii="Times New Roman" w:eastAsia="Times New Roman" w:hAnsi="Times New Roman" w:cs="Times New Roman"/>
        </w:rPr>
        <w:t>staff has</w:t>
      </w:r>
      <w:r w:rsidR="002A2732" w:rsidRPr="00302CE8">
        <w:rPr>
          <w:rFonts w:ascii="Times New Roman" w:eastAsia="Times New Roman" w:hAnsi="Times New Roman" w:cs="Times New Roman"/>
        </w:rPr>
        <w:t xml:space="preserve"> </w:t>
      </w:r>
      <w:r w:rsidR="00A730BC" w:rsidRPr="00302CE8">
        <w:rPr>
          <w:rFonts w:ascii="Times New Roman" w:eastAsia="Times New Roman" w:hAnsi="Times New Roman" w:cs="Times New Roman"/>
        </w:rPr>
        <w:t>seen on</w:t>
      </w:r>
      <w:r w:rsidR="002A2732" w:rsidRPr="00302CE8">
        <w:rPr>
          <w:rFonts w:ascii="Times New Roman" w:eastAsia="Times New Roman" w:hAnsi="Times New Roman" w:cs="Times New Roman"/>
        </w:rPr>
        <w:t xml:space="preserve"> customer’s computers</w:t>
      </w:r>
      <w:r w:rsidRPr="00302CE8">
        <w:rPr>
          <w:rFonts w:ascii="Times New Roman" w:eastAsia="Times New Roman" w:hAnsi="Times New Roman" w:cs="Times New Roman"/>
        </w:rPr>
        <w:t xml:space="preserve"> are:  </w:t>
      </w:r>
    </w:p>
    <w:p w:rsidR="005529ED" w:rsidRPr="00302CE8" w:rsidRDefault="005529ED" w:rsidP="00D92914">
      <w:pPr>
        <w:pStyle w:val="ListParagraph"/>
        <w:numPr>
          <w:ilvl w:val="0"/>
          <w:numId w:val="7"/>
        </w:numPr>
        <w:rPr>
          <w:rFonts w:ascii="Times New Roman" w:eastAsia="Times New Roman" w:hAnsi="Times New Roman" w:cs="Times New Roman"/>
        </w:rPr>
      </w:pPr>
      <w:r w:rsidRPr="00302CE8">
        <w:rPr>
          <w:rFonts w:ascii="Times New Roman" w:eastAsia="Times New Roman" w:hAnsi="Times New Roman" w:cs="Times New Roman"/>
        </w:rPr>
        <w:t>Antivirus 2010,</w:t>
      </w:r>
      <w:r w:rsidR="00904292" w:rsidRPr="00302CE8">
        <w:rPr>
          <w:rFonts w:ascii="Times New Roman" w:eastAsia="Times New Roman" w:hAnsi="Times New Roman" w:cs="Times New Roman"/>
        </w:rPr>
        <w:t xml:space="preserve"> Antivirus Pro 2010</w:t>
      </w:r>
      <w:r w:rsidRPr="00302CE8">
        <w:rPr>
          <w:rFonts w:ascii="Times New Roman" w:eastAsia="Times New Roman" w:hAnsi="Times New Roman" w:cs="Times New Roman"/>
        </w:rPr>
        <w:t xml:space="preserve"> Antispyware 2010, VISTA Antispyware 2010</w:t>
      </w:r>
      <w:r w:rsidR="00904292" w:rsidRPr="00302CE8">
        <w:rPr>
          <w:rFonts w:ascii="Times New Roman" w:eastAsia="Times New Roman" w:hAnsi="Times New Roman" w:cs="Times New Roman"/>
        </w:rPr>
        <w:t>, etc……</w:t>
      </w:r>
      <w:r w:rsidRPr="00302CE8">
        <w:rPr>
          <w:rFonts w:ascii="Times New Roman" w:eastAsia="Times New Roman" w:hAnsi="Times New Roman" w:cs="Times New Roman"/>
        </w:rPr>
        <w:t xml:space="preserve">.   </w:t>
      </w:r>
      <w:r w:rsidRPr="00302CE8">
        <w:rPr>
          <w:rFonts w:ascii="Times New Roman" w:hAnsi="Times New Roman" w:cs="Times New Roman"/>
        </w:rPr>
        <w:t xml:space="preserve">A </w:t>
      </w:r>
      <w:r w:rsidR="00904292" w:rsidRPr="00302CE8">
        <w:rPr>
          <w:rFonts w:ascii="Times New Roman" w:hAnsi="Times New Roman" w:cs="Times New Roman"/>
        </w:rPr>
        <w:t>more complete list i</w:t>
      </w:r>
      <w:r w:rsidRPr="00302CE8">
        <w:rPr>
          <w:rFonts w:ascii="Times New Roman" w:hAnsi="Times New Roman" w:cs="Times New Roman"/>
        </w:rPr>
        <w:t xml:space="preserve">s here: </w:t>
      </w:r>
      <w:hyperlink r:id="rId11" w:history="1">
        <w:r w:rsidRPr="00302CE8">
          <w:rPr>
            <w:rStyle w:val="Hyperlink"/>
            <w:rFonts w:ascii="Times New Roman" w:hAnsi="Times New Roman" w:cs="Times New Roman"/>
          </w:rPr>
          <w:t>http://en.wikipedia.org/wiki/Rogue_security_software</w:t>
        </w:r>
      </w:hyperlink>
      <w:r w:rsidRPr="00302CE8">
        <w:rPr>
          <w:rFonts w:ascii="Times New Roman" w:hAnsi="Times New Roman" w:cs="Times New Roman"/>
        </w:rPr>
        <w:t xml:space="preserve"> </w:t>
      </w:r>
    </w:p>
    <w:p w:rsidR="00E23B3F" w:rsidRPr="00302CE8" w:rsidRDefault="00E23B3F" w:rsidP="00E23B3F">
      <w:pPr>
        <w:pStyle w:val="ListParagraph"/>
        <w:rPr>
          <w:rFonts w:ascii="Times New Roman" w:eastAsia="Times New Roman" w:hAnsi="Times New Roman" w:cs="Times New Roman"/>
        </w:rPr>
      </w:pPr>
    </w:p>
    <w:p w:rsidR="00E23B3F" w:rsidRPr="00302CE8" w:rsidRDefault="00E23B3F" w:rsidP="00E23B3F">
      <w:pPr>
        <w:pStyle w:val="ListParagraph"/>
        <w:rPr>
          <w:rFonts w:ascii="Times New Roman" w:eastAsia="Times New Roman" w:hAnsi="Times New Roman" w:cs="Times New Roman"/>
        </w:rPr>
      </w:pPr>
    </w:p>
    <w:p w:rsidR="005529ED" w:rsidRPr="00302CE8" w:rsidRDefault="005529ED" w:rsidP="00D92914">
      <w:pPr>
        <w:pStyle w:val="ListParagraph"/>
        <w:numPr>
          <w:ilvl w:val="0"/>
          <w:numId w:val="7"/>
        </w:numPr>
        <w:rPr>
          <w:rFonts w:ascii="Times New Roman" w:hAnsi="Times New Roman" w:cs="Times New Roman"/>
        </w:rPr>
      </w:pPr>
      <w:r w:rsidRPr="00302CE8">
        <w:rPr>
          <w:rFonts w:ascii="Times New Roman" w:hAnsi="Times New Roman" w:cs="Times New Roman"/>
        </w:rPr>
        <w:t xml:space="preserve">Without making it sound as if it is not a </w:t>
      </w:r>
      <w:r w:rsidR="00311284">
        <w:rPr>
          <w:rFonts w:ascii="Times New Roman" w:hAnsi="Times New Roman" w:cs="Times New Roman"/>
        </w:rPr>
        <w:t xml:space="preserve">serious </w:t>
      </w:r>
      <w:r w:rsidRPr="00302CE8">
        <w:rPr>
          <w:rFonts w:ascii="Times New Roman" w:hAnsi="Times New Roman" w:cs="Times New Roman"/>
        </w:rPr>
        <w:t>problem, a simple virus is easy to remove with our tested utilities</w:t>
      </w:r>
      <w:r w:rsidR="00E23B3F" w:rsidRPr="00302CE8">
        <w:rPr>
          <w:rFonts w:ascii="Times New Roman" w:hAnsi="Times New Roman" w:cs="Times New Roman"/>
        </w:rPr>
        <w:t xml:space="preserve"> and </w:t>
      </w:r>
      <w:r w:rsidR="00311284">
        <w:rPr>
          <w:rFonts w:ascii="Times New Roman" w:hAnsi="Times New Roman" w:cs="Times New Roman"/>
        </w:rPr>
        <w:t xml:space="preserve">consistent </w:t>
      </w:r>
      <w:r w:rsidR="00E05309" w:rsidRPr="00302CE8">
        <w:rPr>
          <w:rFonts w:ascii="Times New Roman" w:hAnsi="Times New Roman" w:cs="Times New Roman"/>
        </w:rPr>
        <w:t>procedures that</w:t>
      </w:r>
      <w:r w:rsidRPr="00302CE8">
        <w:rPr>
          <w:rFonts w:ascii="Times New Roman" w:hAnsi="Times New Roman" w:cs="Times New Roman"/>
        </w:rPr>
        <w:t xml:space="preserve"> the Help Desk and Repair Center use.</w:t>
      </w:r>
    </w:p>
    <w:p w:rsidR="002A2732" w:rsidRPr="00302CE8" w:rsidRDefault="002A2732" w:rsidP="00D92914">
      <w:pPr>
        <w:pStyle w:val="ListParagraph"/>
        <w:numPr>
          <w:ilvl w:val="1"/>
          <w:numId w:val="7"/>
        </w:numPr>
        <w:rPr>
          <w:rFonts w:ascii="Times New Roman" w:hAnsi="Times New Roman" w:cs="Times New Roman"/>
        </w:rPr>
      </w:pPr>
      <w:r w:rsidRPr="00302CE8">
        <w:rPr>
          <w:rFonts w:ascii="Times New Roman" w:hAnsi="Times New Roman" w:cs="Times New Roman"/>
        </w:rPr>
        <w:t xml:space="preserve">In a more serious infestation, once a rogue program is on a computer, it can open the door to other viruses and in a short period of time can make the computer essentially unusable.  </w:t>
      </w:r>
    </w:p>
    <w:p w:rsidR="002A2732" w:rsidRPr="00302CE8" w:rsidRDefault="002A2732" w:rsidP="00D92914">
      <w:pPr>
        <w:pStyle w:val="ListParagraph"/>
        <w:numPr>
          <w:ilvl w:val="2"/>
          <w:numId w:val="7"/>
        </w:numPr>
        <w:rPr>
          <w:rFonts w:ascii="Times New Roman" w:hAnsi="Times New Roman" w:cs="Times New Roman"/>
        </w:rPr>
      </w:pPr>
      <w:r w:rsidRPr="00302CE8">
        <w:rPr>
          <w:rFonts w:ascii="Times New Roman" w:hAnsi="Times New Roman" w:cs="Times New Roman"/>
        </w:rPr>
        <w:t>A rogue program is harder to remove and can disable Internet Explorer</w:t>
      </w:r>
      <w:r w:rsidR="00A730BC" w:rsidRPr="00302CE8">
        <w:rPr>
          <w:rFonts w:ascii="Times New Roman" w:hAnsi="Times New Roman" w:cs="Times New Roman"/>
        </w:rPr>
        <w:t xml:space="preserve">, </w:t>
      </w:r>
      <w:r w:rsidR="002D4564" w:rsidRPr="00302CE8">
        <w:rPr>
          <w:rFonts w:ascii="Times New Roman" w:hAnsi="Times New Roman" w:cs="Times New Roman"/>
        </w:rPr>
        <w:t xml:space="preserve">Firefox, </w:t>
      </w:r>
      <w:r w:rsidR="00A730BC" w:rsidRPr="00302CE8">
        <w:rPr>
          <w:rFonts w:ascii="Times New Roman" w:hAnsi="Times New Roman" w:cs="Times New Roman"/>
        </w:rPr>
        <w:t>Windows Explorer</w:t>
      </w:r>
      <w:r w:rsidRPr="00302CE8">
        <w:rPr>
          <w:rFonts w:ascii="Times New Roman" w:hAnsi="Times New Roman" w:cs="Times New Roman"/>
        </w:rPr>
        <w:t xml:space="preserve">, network access, the firewall and other crucial parts of an operating system. </w:t>
      </w:r>
    </w:p>
    <w:p w:rsidR="002A2732" w:rsidRDefault="002A2732" w:rsidP="00D92914">
      <w:pPr>
        <w:pStyle w:val="ListParagraph"/>
        <w:numPr>
          <w:ilvl w:val="2"/>
          <w:numId w:val="7"/>
        </w:numPr>
        <w:rPr>
          <w:ins w:id="3" w:author="tom" w:date="2011-03-23T07:41:00Z"/>
          <w:rFonts w:ascii="Times New Roman" w:hAnsi="Times New Roman" w:cs="Times New Roman"/>
        </w:rPr>
      </w:pPr>
      <w:r w:rsidRPr="00302CE8">
        <w:rPr>
          <w:rFonts w:ascii="Times New Roman" w:hAnsi="Times New Roman" w:cs="Times New Roman"/>
        </w:rPr>
        <w:t>While we continue to learn new procedures every year as tougher rogue programs are released, the basic</w:t>
      </w:r>
      <w:r w:rsidR="00CB70FB">
        <w:rPr>
          <w:rFonts w:ascii="Times New Roman" w:hAnsi="Times New Roman" w:cs="Times New Roman"/>
        </w:rPr>
        <w:t xml:space="preserve"> </w:t>
      </w:r>
      <w:r w:rsidR="00CC36B3">
        <w:rPr>
          <w:rFonts w:ascii="Times New Roman" w:hAnsi="Times New Roman" w:cs="Times New Roman"/>
        </w:rPr>
        <w:t>methods</w:t>
      </w:r>
      <w:r w:rsidRPr="00302CE8">
        <w:rPr>
          <w:rFonts w:ascii="Times New Roman" w:hAnsi="Times New Roman" w:cs="Times New Roman"/>
        </w:rPr>
        <w:t xml:space="preserve"> we use are the same. Help Desk staff and Repair Center staff perform considerable research each year as we learn new techniques.</w:t>
      </w:r>
    </w:p>
    <w:p w:rsidR="00311284" w:rsidRDefault="00311284" w:rsidP="00D92914">
      <w:pPr>
        <w:pStyle w:val="ListParagraph"/>
        <w:numPr>
          <w:ilvl w:val="2"/>
          <w:numId w:val="7"/>
        </w:numPr>
        <w:rPr>
          <w:rFonts w:ascii="Times New Roman" w:hAnsi="Times New Roman" w:cs="Times New Roman"/>
        </w:rPr>
      </w:pPr>
      <w:r>
        <w:rPr>
          <w:rFonts w:ascii="Times New Roman" w:hAnsi="Times New Roman" w:cs="Times New Roman"/>
        </w:rPr>
        <w:t xml:space="preserve">A common problem is when students lose their network access due to a virus or malware changing the internet options settings by setting up a proxy server.  The option for proxy server should NOT </w:t>
      </w:r>
      <w:proofErr w:type="gramStart"/>
      <w:r>
        <w:rPr>
          <w:rFonts w:ascii="Times New Roman" w:hAnsi="Times New Roman" w:cs="Times New Roman"/>
        </w:rPr>
        <w:t>be  selected</w:t>
      </w:r>
      <w:proofErr w:type="gramEnd"/>
      <w:r>
        <w:rPr>
          <w:rFonts w:ascii="Times New Roman" w:hAnsi="Times New Roman" w:cs="Times New Roman"/>
        </w:rPr>
        <w:t xml:space="preserve"> in internet options. </w:t>
      </w:r>
    </w:p>
    <w:p w:rsidR="00311284" w:rsidRDefault="00311284" w:rsidP="00704517">
      <w:pPr>
        <w:pStyle w:val="ListParagraph"/>
        <w:numPr>
          <w:ilvl w:val="3"/>
          <w:numId w:val="7"/>
        </w:numPr>
        <w:rPr>
          <w:rFonts w:ascii="Times New Roman" w:hAnsi="Times New Roman" w:cs="Times New Roman"/>
        </w:rPr>
      </w:pPr>
      <w:r>
        <w:rPr>
          <w:rFonts w:ascii="Times New Roman" w:hAnsi="Times New Roman" w:cs="Times New Roman"/>
        </w:rPr>
        <w:t xml:space="preserve">At the Internet Options window, select the Connections tab, </w:t>
      </w:r>
      <w:proofErr w:type="gramStart"/>
      <w:r>
        <w:rPr>
          <w:rFonts w:ascii="Times New Roman" w:hAnsi="Times New Roman" w:cs="Times New Roman"/>
        </w:rPr>
        <w:t>then</w:t>
      </w:r>
      <w:proofErr w:type="gramEnd"/>
      <w:r>
        <w:rPr>
          <w:rFonts w:ascii="Times New Roman" w:hAnsi="Times New Roman" w:cs="Times New Roman"/>
        </w:rPr>
        <w:t xml:space="preserve"> click on LAN settings.</w:t>
      </w:r>
    </w:p>
    <w:p w:rsidR="00311284" w:rsidRPr="00302CE8" w:rsidRDefault="00311284" w:rsidP="00704517">
      <w:pPr>
        <w:pStyle w:val="ListParagraph"/>
        <w:numPr>
          <w:ilvl w:val="4"/>
          <w:numId w:val="7"/>
        </w:numPr>
        <w:rPr>
          <w:rFonts w:ascii="Times New Roman" w:hAnsi="Times New Roman" w:cs="Times New Roman"/>
        </w:rPr>
      </w:pPr>
      <w:r>
        <w:rPr>
          <w:rFonts w:ascii="Times New Roman" w:hAnsi="Times New Roman" w:cs="Times New Roman"/>
        </w:rPr>
        <w:t xml:space="preserve">The “automatically detect settings” should be selected and </w:t>
      </w:r>
      <w:r w:rsidR="00704517">
        <w:rPr>
          <w:rFonts w:ascii="Times New Roman" w:hAnsi="Times New Roman" w:cs="Times New Roman"/>
        </w:rPr>
        <w:t>Proxy server should NOT be selected.</w:t>
      </w:r>
    </w:p>
    <w:p w:rsidR="00E23B3F" w:rsidRPr="00302CE8" w:rsidRDefault="00E23B3F" w:rsidP="00E23B3F">
      <w:pPr>
        <w:pStyle w:val="ListParagraph"/>
        <w:rPr>
          <w:rFonts w:ascii="Times New Roman" w:hAnsi="Times New Roman" w:cs="Times New Roman"/>
        </w:rPr>
      </w:pPr>
    </w:p>
    <w:p w:rsidR="00E23B3F" w:rsidRDefault="00E05309" w:rsidP="00D92914">
      <w:pPr>
        <w:pStyle w:val="ListParagraph"/>
        <w:numPr>
          <w:ilvl w:val="0"/>
          <w:numId w:val="7"/>
        </w:numPr>
        <w:rPr>
          <w:rFonts w:ascii="Times New Roman" w:hAnsi="Times New Roman" w:cs="Times New Roman"/>
        </w:rPr>
      </w:pPr>
      <w:r w:rsidRPr="00302CE8">
        <w:rPr>
          <w:rFonts w:ascii="Times New Roman" w:hAnsi="Times New Roman" w:cs="Times New Roman"/>
        </w:rPr>
        <w:t xml:space="preserve">While both the Help Desk and Computer Repair Center </w:t>
      </w:r>
      <w:r w:rsidR="002A2732" w:rsidRPr="00302CE8">
        <w:rPr>
          <w:rFonts w:ascii="Times New Roman" w:hAnsi="Times New Roman" w:cs="Times New Roman"/>
        </w:rPr>
        <w:t>use several free</w:t>
      </w:r>
      <w:r w:rsidR="00CC36B3">
        <w:rPr>
          <w:rFonts w:ascii="Times New Roman" w:hAnsi="Times New Roman" w:cs="Times New Roman"/>
        </w:rPr>
        <w:t>ly</w:t>
      </w:r>
      <w:r w:rsidRPr="00302CE8">
        <w:rPr>
          <w:rFonts w:ascii="Times New Roman" w:hAnsi="Times New Roman" w:cs="Times New Roman"/>
        </w:rPr>
        <w:t xml:space="preserve"> available utilities to service virus / malware infections, </w:t>
      </w:r>
      <w:r w:rsidR="00084736">
        <w:rPr>
          <w:rFonts w:ascii="Times New Roman" w:hAnsi="Times New Roman" w:cs="Times New Roman"/>
        </w:rPr>
        <w:t>t</w:t>
      </w:r>
      <w:r w:rsidR="005529ED" w:rsidRPr="00302CE8">
        <w:rPr>
          <w:rFonts w:ascii="Times New Roman" w:hAnsi="Times New Roman" w:cs="Times New Roman"/>
        </w:rPr>
        <w:t xml:space="preserve">he Repair Center also has several </w:t>
      </w:r>
      <w:r w:rsidRPr="00302CE8">
        <w:rPr>
          <w:rFonts w:ascii="Times New Roman" w:hAnsi="Times New Roman" w:cs="Times New Roman"/>
        </w:rPr>
        <w:t>licensed</w:t>
      </w:r>
      <w:r w:rsidR="005529ED" w:rsidRPr="00302CE8">
        <w:rPr>
          <w:rFonts w:ascii="Times New Roman" w:hAnsi="Times New Roman" w:cs="Times New Roman"/>
        </w:rPr>
        <w:t xml:space="preserve"> utilities that </w:t>
      </w:r>
      <w:r w:rsidR="00CC36B3">
        <w:rPr>
          <w:rFonts w:ascii="Times New Roman" w:hAnsi="Times New Roman" w:cs="Times New Roman"/>
        </w:rPr>
        <w:t xml:space="preserve">are </w:t>
      </w:r>
      <w:r w:rsidRPr="00302CE8">
        <w:rPr>
          <w:rFonts w:ascii="Times New Roman" w:hAnsi="Times New Roman" w:cs="Times New Roman"/>
        </w:rPr>
        <w:t>used to remove viruses and malware.</w:t>
      </w:r>
      <w:r w:rsidR="00E705DC" w:rsidRPr="00302CE8">
        <w:rPr>
          <w:rFonts w:ascii="Times New Roman" w:hAnsi="Times New Roman" w:cs="Times New Roman"/>
        </w:rPr>
        <w:t xml:space="preserve"> The registered utilities are stronger and more successful</w:t>
      </w:r>
      <w:r w:rsidR="00CC36B3">
        <w:rPr>
          <w:rFonts w:ascii="Times New Roman" w:hAnsi="Times New Roman" w:cs="Times New Roman"/>
        </w:rPr>
        <w:t>, in many cases,</w:t>
      </w:r>
      <w:r w:rsidR="00E705DC" w:rsidRPr="00302CE8">
        <w:rPr>
          <w:rFonts w:ascii="Times New Roman" w:hAnsi="Times New Roman" w:cs="Times New Roman"/>
        </w:rPr>
        <w:t xml:space="preserve"> than the free utilities.</w:t>
      </w:r>
    </w:p>
    <w:p w:rsidR="00D04930" w:rsidRDefault="00D04930" w:rsidP="00A36BD5">
      <w:pPr>
        <w:rPr>
          <w:rFonts w:ascii="Times New Roman" w:hAnsi="Times New Roman" w:cs="Times New Roman"/>
        </w:rPr>
      </w:pPr>
      <w:r>
        <w:rPr>
          <w:rFonts w:ascii="Times New Roman" w:hAnsi="Times New Roman" w:cs="Times New Roman"/>
        </w:rPr>
        <w:br w:type="page"/>
      </w:r>
    </w:p>
    <w:p w:rsidR="00D04930" w:rsidRPr="00084736" w:rsidRDefault="00D04930" w:rsidP="00314948">
      <w:pPr>
        <w:pStyle w:val="ListParagraph"/>
        <w:numPr>
          <w:ilvl w:val="0"/>
          <w:numId w:val="25"/>
        </w:numPr>
        <w:rPr>
          <w:rFonts w:ascii="Times New Roman" w:hAnsi="Times New Roman" w:cs="Times New Roman"/>
          <w:color w:val="FF0000"/>
          <w:sz w:val="28"/>
          <w:szCs w:val="28"/>
        </w:rPr>
      </w:pPr>
      <w:r w:rsidRPr="00084736">
        <w:rPr>
          <w:rFonts w:ascii="Times New Roman" w:hAnsi="Times New Roman" w:cs="Times New Roman"/>
          <w:color w:val="FF0000"/>
          <w:sz w:val="28"/>
          <w:szCs w:val="28"/>
        </w:rPr>
        <w:t>Software utilities</w:t>
      </w:r>
      <w:r w:rsidR="00F956FC" w:rsidRPr="00084736">
        <w:rPr>
          <w:rFonts w:ascii="Times New Roman" w:hAnsi="Times New Roman" w:cs="Times New Roman"/>
          <w:color w:val="FF0000"/>
          <w:sz w:val="28"/>
          <w:szCs w:val="28"/>
        </w:rPr>
        <w:t xml:space="preserve"> </w:t>
      </w:r>
      <w:r w:rsidRPr="00084736">
        <w:rPr>
          <w:rFonts w:ascii="Times New Roman" w:hAnsi="Times New Roman" w:cs="Times New Roman"/>
          <w:color w:val="FF0000"/>
          <w:sz w:val="28"/>
          <w:szCs w:val="28"/>
        </w:rPr>
        <w:t>recommended for Help Desk Staff</w:t>
      </w:r>
      <w:r w:rsidR="005F3E4A">
        <w:rPr>
          <w:rFonts w:ascii="Times New Roman" w:hAnsi="Times New Roman" w:cs="Times New Roman"/>
          <w:color w:val="FF0000"/>
          <w:sz w:val="28"/>
          <w:szCs w:val="28"/>
        </w:rPr>
        <w:t xml:space="preserve"> - </w:t>
      </w:r>
    </w:p>
    <w:p w:rsidR="00D04930" w:rsidRPr="00302CE8" w:rsidRDefault="00D04930" w:rsidP="00D04930">
      <w:pPr>
        <w:pStyle w:val="ListParagraph"/>
        <w:numPr>
          <w:ilvl w:val="0"/>
          <w:numId w:val="12"/>
        </w:numPr>
        <w:rPr>
          <w:rFonts w:ascii="Times New Roman" w:hAnsi="Times New Roman" w:cs="Times New Roman"/>
        </w:rPr>
      </w:pPr>
      <w:r w:rsidRPr="00302CE8">
        <w:rPr>
          <w:rFonts w:ascii="Times New Roman" w:hAnsi="Times New Roman" w:cs="Times New Roman"/>
        </w:rPr>
        <w:t>Ultimate Boot CD – A bootable Windows environment with many uses.</w:t>
      </w:r>
    </w:p>
    <w:p w:rsidR="00D04930" w:rsidRPr="00302CE8" w:rsidRDefault="00D04930" w:rsidP="00D04930">
      <w:pPr>
        <w:pStyle w:val="ListParagraph"/>
        <w:numPr>
          <w:ilvl w:val="1"/>
          <w:numId w:val="12"/>
        </w:numPr>
        <w:rPr>
          <w:rFonts w:ascii="Times New Roman" w:hAnsi="Times New Roman" w:cs="Times New Roman"/>
        </w:rPr>
      </w:pPr>
      <w:r>
        <w:rPr>
          <w:rFonts w:ascii="Times New Roman" w:hAnsi="Times New Roman" w:cs="Times New Roman"/>
        </w:rPr>
        <w:t>From this CD we commonly:</w:t>
      </w:r>
    </w:p>
    <w:p w:rsidR="00D04930" w:rsidRPr="00302CE8" w:rsidRDefault="00D04930" w:rsidP="00D04930">
      <w:pPr>
        <w:pStyle w:val="ListParagraph"/>
        <w:numPr>
          <w:ilvl w:val="2"/>
          <w:numId w:val="12"/>
        </w:numPr>
        <w:rPr>
          <w:rFonts w:ascii="Times New Roman" w:hAnsi="Times New Roman" w:cs="Times New Roman"/>
        </w:rPr>
      </w:pPr>
      <w:r w:rsidRPr="00302CE8">
        <w:rPr>
          <w:rFonts w:ascii="Times New Roman" w:hAnsi="Times New Roman" w:cs="Times New Roman"/>
        </w:rPr>
        <w:t>Test network card for functionality by bypassing windows.</w:t>
      </w:r>
    </w:p>
    <w:p w:rsidR="00D04930" w:rsidRPr="00302CE8" w:rsidRDefault="00D04930" w:rsidP="00D04930">
      <w:pPr>
        <w:pStyle w:val="ListParagraph"/>
        <w:numPr>
          <w:ilvl w:val="2"/>
          <w:numId w:val="12"/>
        </w:numPr>
        <w:rPr>
          <w:rFonts w:ascii="Times New Roman" w:hAnsi="Times New Roman" w:cs="Times New Roman"/>
        </w:rPr>
      </w:pPr>
      <w:r>
        <w:rPr>
          <w:rFonts w:ascii="Times New Roman" w:hAnsi="Times New Roman" w:cs="Times New Roman"/>
        </w:rPr>
        <w:t xml:space="preserve">Run </w:t>
      </w:r>
      <w:r w:rsidRPr="00302CE8">
        <w:rPr>
          <w:rFonts w:ascii="Times New Roman" w:hAnsi="Times New Roman" w:cs="Times New Roman"/>
        </w:rPr>
        <w:t>HD Tune – for diagnosing the HD</w:t>
      </w:r>
    </w:p>
    <w:p w:rsidR="00D04930" w:rsidRPr="00302CE8" w:rsidRDefault="00D04930" w:rsidP="00D04930">
      <w:pPr>
        <w:pStyle w:val="ListParagraph"/>
        <w:numPr>
          <w:ilvl w:val="2"/>
          <w:numId w:val="12"/>
        </w:numPr>
        <w:rPr>
          <w:rFonts w:ascii="Times New Roman" w:hAnsi="Times New Roman" w:cs="Times New Roman"/>
        </w:rPr>
      </w:pPr>
      <w:r w:rsidRPr="00302CE8">
        <w:rPr>
          <w:rFonts w:ascii="Times New Roman" w:hAnsi="Times New Roman" w:cs="Times New Roman"/>
        </w:rPr>
        <w:t>Remo</w:t>
      </w:r>
      <w:r>
        <w:rPr>
          <w:rFonts w:ascii="Times New Roman" w:hAnsi="Times New Roman" w:cs="Times New Roman"/>
        </w:rPr>
        <w:t>ve</w:t>
      </w:r>
      <w:r w:rsidRPr="00302CE8">
        <w:rPr>
          <w:rFonts w:ascii="Times New Roman" w:hAnsi="Times New Roman" w:cs="Times New Roman"/>
        </w:rPr>
        <w:t xml:space="preserve"> temporary files, restore points, all .log files on customer HD</w:t>
      </w:r>
    </w:p>
    <w:p w:rsidR="00D04930" w:rsidRPr="00302CE8" w:rsidRDefault="00D04930" w:rsidP="00D04930">
      <w:pPr>
        <w:pStyle w:val="ListParagraph"/>
        <w:numPr>
          <w:ilvl w:val="2"/>
          <w:numId w:val="12"/>
        </w:numPr>
        <w:rPr>
          <w:rFonts w:ascii="Times New Roman" w:hAnsi="Times New Roman" w:cs="Times New Roman"/>
        </w:rPr>
      </w:pPr>
      <w:r w:rsidRPr="00302CE8">
        <w:rPr>
          <w:rFonts w:ascii="Times New Roman" w:hAnsi="Times New Roman" w:cs="Times New Roman"/>
        </w:rPr>
        <w:t>Run Superantispyware on customer HD</w:t>
      </w:r>
    </w:p>
    <w:p w:rsidR="00D04930" w:rsidRPr="00302CE8" w:rsidRDefault="00D04930" w:rsidP="00D04930">
      <w:pPr>
        <w:pStyle w:val="ListParagraph"/>
        <w:numPr>
          <w:ilvl w:val="2"/>
          <w:numId w:val="12"/>
        </w:numPr>
        <w:rPr>
          <w:rFonts w:ascii="Times New Roman" w:hAnsi="Times New Roman" w:cs="Times New Roman"/>
        </w:rPr>
      </w:pPr>
      <w:r w:rsidRPr="00302CE8">
        <w:rPr>
          <w:rFonts w:ascii="Times New Roman" w:hAnsi="Times New Roman" w:cs="Times New Roman"/>
        </w:rPr>
        <w:t>Run defrag on customer HD</w:t>
      </w:r>
    </w:p>
    <w:p w:rsidR="00D04930" w:rsidRPr="00302CE8" w:rsidRDefault="00D04930" w:rsidP="00D04930">
      <w:pPr>
        <w:pStyle w:val="ListParagraph"/>
        <w:numPr>
          <w:ilvl w:val="2"/>
          <w:numId w:val="12"/>
        </w:numPr>
        <w:rPr>
          <w:rFonts w:ascii="Times New Roman" w:hAnsi="Times New Roman" w:cs="Times New Roman"/>
        </w:rPr>
      </w:pPr>
      <w:r w:rsidRPr="00302CE8">
        <w:rPr>
          <w:rFonts w:ascii="Times New Roman" w:hAnsi="Times New Roman" w:cs="Times New Roman"/>
        </w:rPr>
        <w:t>Run scandisk on customer HD</w:t>
      </w:r>
    </w:p>
    <w:p w:rsidR="00D04930" w:rsidRPr="00302CE8" w:rsidRDefault="00D04930" w:rsidP="00D04930">
      <w:pPr>
        <w:pStyle w:val="ListParagraph"/>
        <w:numPr>
          <w:ilvl w:val="2"/>
          <w:numId w:val="12"/>
        </w:numPr>
        <w:rPr>
          <w:rFonts w:ascii="Times New Roman" w:hAnsi="Times New Roman" w:cs="Times New Roman"/>
        </w:rPr>
      </w:pPr>
      <w:r w:rsidRPr="00302CE8">
        <w:rPr>
          <w:rFonts w:ascii="Times New Roman" w:hAnsi="Times New Roman" w:cs="Times New Roman"/>
        </w:rPr>
        <w:t>Run a memory tester on the computer’s RAM</w:t>
      </w:r>
      <w:r>
        <w:rPr>
          <w:rFonts w:ascii="Times New Roman" w:hAnsi="Times New Roman" w:cs="Times New Roman"/>
        </w:rPr>
        <w:t xml:space="preserve"> with </w:t>
      </w:r>
      <w:proofErr w:type="spellStart"/>
      <w:r>
        <w:rPr>
          <w:rFonts w:ascii="Times New Roman" w:hAnsi="Times New Roman" w:cs="Times New Roman"/>
        </w:rPr>
        <w:t>Memtest</w:t>
      </w:r>
      <w:proofErr w:type="spellEnd"/>
      <w:r w:rsidR="00E41D56">
        <w:rPr>
          <w:rFonts w:ascii="Times New Roman" w:hAnsi="Times New Roman" w:cs="Times New Roman"/>
        </w:rPr>
        <w:t xml:space="preserve">, located at the first menu of the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w:t>
      </w:r>
      <w:proofErr w:type="gramStart"/>
      <w:r w:rsidR="00D320CD">
        <w:rPr>
          <w:rFonts w:ascii="Times New Roman" w:hAnsi="Times New Roman" w:cs="Times New Roman"/>
        </w:rPr>
        <w:t xml:space="preserve">or  </w:t>
      </w:r>
      <w:r w:rsidR="00E41D56">
        <w:rPr>
          <w:rFonts w:ascii="Times New Roman" w:hAnsi="Times New Roman" w:cs="Times New Roman"/>
        </w:rPr>
        <w:t>UBCD</w:t>
      </w:r>
      <w:proofErr w:type="gramEnd"/>
      <w:r>
        <w:rPr>
          <w:rFonts w:ascii="Times New Roman" w:hAnsi="Times New Roman" w:cs="Times New Roman"/>
        </w:rPr>
        <w:t>.</w:t>
      </w:r>
      <w:r w:rsidR="00E41D56">
        <w:rPr>
          <w:rFonts w:ascii="Times New Roman" w:hAnsi="Times New Roman" w:cs="Times New Roman"/>
        </w:rPr>
        <w:t xml:space="preserve"> The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w:t>
      </w:r>
      <w:r w:rsidR="00D320CD">
        <w:rPr>
          <w:rFonts w:ascii="Times New Roman" w:hAnsi="Times New Roman" w:cs="Times New Roman"/>
        </w:rPr>
        <w:t xml:space="preserve">USB key </w:t>
      </w:r>
      <w:proofErr w:type="gramStart"/>
      <w:r w:rsidR="00D320CD">
        <w:rPr>
          <w:rFonts w:ascii="Times New Roman" w:hAnsi="Times New Roman" w:cs="Times New Roman"/>
        </w:rPr>
        <w:t xml:space="preserve">and </w:t>
      </w:r>
      <w:r w:rsidR="00D320CD">
        <w:rPr>
          <w:rFonts w:ascii="Times New Roman" w:hAnsi="Times New Roman" w:cs="Times New Roman"/>
        </w:rPr>
        <w:t xml:space="preserve"> </w:t>
      </w:r>
      <w:r w:rsidR="00E41D56">
        <w:rPr>
          <w:rFonts w:ascii="Times New Roman" w:hAnsi="Times New Roman" w:cs="Times New Roman"/>
        </w:rPr>
        <w:t>UBCD</w:t>
      </w:r>
      <w:proofErr w:type="gramEnd"/>
      <w:r w:rsidR="00E41D56">
        <w:rPr>
          <w:rFonts w:ascii="Times New Roman" w:hAnsi="Times New Roman" w:cs="Times New Roman"/>
        </w:rPr>
        <w:t xml:space="preserve"> is discussed later on. </w:t>
      </w:r>
      <w:r>
        <w:rPr>
          <w:rFonts w:ascii="Times New Roman" w:hAnsi="Times New Roman" w:cs="Times New Roman"/>
        </w:rPr>
        <w:t xml:space="preserve">  </w:t>
      </w:r>
      <w:proofErr w:type="spellStart"/>
      <w:r w:rsidR="00174B30">
        <w:rPr>
          <w:rFonts w:ascii="Times New Roman" w:hAnsi="Times New Roman" w:cs="Times New Roman"/>
        </w:rPr>
        <w:t>Memtest</w:t>
      </w:r>
      <w:proofErr w:type="spellEnd"/>
      <w:r w:rsidR="00174B30">
        <w:rPr>
          <w:rFonts w:ascii="Times New Roman" w:hAnsi="Times New Roman" w:cs="Times New Roman"/>
        </w:rPr>
        <w:t xml:space="preserve"> also</w:t>
      </w:r>
      <w:r>
        <w:rPr>
          <w:rFonts w:ascii="Times New Roman" w:hAnsi="Times New Roman" w:cs="Times New Roman"/>
        </w:rPr>
        <w:t xml:space="preserve"> can be downloaded in an </w:t>
      </w:r>
      <w:proofErr w:type="spellStart"/>
      <w:r>
        <w:rPr>
          <w:rFonts w:ascii="Times New Roman" w:hAnsi="Times New Roman" w:cs="Times New Roman"/>
        </w:rPr>
        <w:t>iso</w:t>
      </w:r>
      <w:proofErr w:type="spellEnd"/>
      <w:r>
        <w:rPr>
          <w:rFonts w:ascii="Times New Roman" w:hAnsi="Times New Roman" w:cs="Times New Roman"/>
        </w:rPr>
        <w:t xml:space="preserve"> format</w:t>
      </w:r>
      <w:r w:rsidRPr="00302CE8">
        <w:rPr>
          <w:rFonts w:ascii="Times New Roman" w:hAnsi="Times New Roman" w:cs="Times New Roman"/>
        </w:rPr>
        <w:t>.</w:t>
      </w:r>
      <w:r>
        <w:rPr>
          <w:rFonts w:ascii="Times New Roman" w:hAnsi="Times New Roman" w:cs="Times New Roman"/>
        </w:rPr>
        <w:t xml:space="preserve"> </w:t>
      </w:r>
      <w:hyperlink r:id="rId12" w:history="1">
        <w:r w:rsidRPr="00233AE7">
          <w:rPr>
            <w:rStyle w:val="Hyperlink"/>
            <w:rFonts w:ascii="Times New Roman" w:hAnsi="Times New Roman" w:cs="Times New Roman"/>
          </w:rPr>
          <w:t>http://www.memtest86.com/</w:t>
        </w:r>
      </w:hyperlink>
      <w:r>
        <w:rPr>
          <w:rFonts w:ascii="Times New Roman" w:hAnsi="Times New Roman" w:cs="Times New Roman"/>
        </w:rPr>
        <w:t xml:space="preserve"> </w:t>
      </w:r>
    </w:p>
    <w:p w:rsidR="00D04930" w:rsidRPr="00302CE8" w:rsidRDefault="00E41D56" w:rsidP="00D04930">
      <w:pPr>
        <w:pStyle w:val="ListParagraph"/>
        <w:numPr>
          <w:ilvl w:val="0"/>
          <w:numId w:val="12"/>
        </w:numPr>
        <w:rPr>
          <w:rFonts w:ascii="Times New Roman" w:hAnsi="Times New Roman" w:cs="Times New Roman"/>
        </w:rPr>
      </w:pPr>
      <w:r w:rsidRPr="00302CE8">
        <w:rPr>
          <w:rFonts w:ascii="Times New Roman" w:hAnsi="Times New Roman" w:cs="Times New Roman"/>
        </w:rPr>
        <w:t>Malawarebytes</w:t>
      </w:r>
      <w:r w:rsidR="00D04930" w:rsidRPr="00302CE8">
        <w:rPr>
          <w:rFonts w:ascii="Times New Roman" w:hAnsi="Times New Roman" w:cs="Times New Roman"/>
        </w:rPr>
        <w:t xml:space="preserve"> – a free yet proven successful utility for virus/malware removal</w:t>
      </w:r>
    </w:p>
    <w:p w:rsidR="00D04930" w:rsidRPr="00012243" w:rsidRDefault="00E41D56" w:rsidP="00D04930">
      <w:pPr>
        <w:pStyle w:val="ListParagraph"/>
        <w:numPr>
          <w:ilvl w:val="0"/>
          <w:numId w:val="12"/>
        </w:numPr>
        <w:rPr>
          <w:rFonts w:ascii="Times New Roman" w:hAnsi="Times New Roman" w:cs="Times New Roman"/>
        </w:rPr>
      </w:pPr>
      <w:r w:rsidRPr="00302CE8">
        <w:rPr>
          <w:rFonts w:ascii="Times New Roman" w:hAnsi="Times New Roman" w:cs="Times New Roman"/>
        </w:rPr>
        <w:t>Superantispyware</w:t>
      </w:r>
      <w:r w:rsidR="00D04930" w:rsidRPr="00302CE8">
        <w:rPr>
          <w:rFonts w:ascii="Times New Roman" w:hAnsi="Times New Roman" w:cs="Times New Roman"/>
        </w:rPr>
        <w:t xml:space="preserve"> - a free yet proven successful utility for virus/malware removal</w:t>
      </w:r>
    </w:p>
    <w:p w:rsidR="00D04930" w:rsidRDefault="00D04930" w:rsidP="00D04930">
      <w:pPr>
        <w:pStyle w:val="ListParagraph"/>
        <w:numPr>
          <w:ilvl w:val="0"/>
          <w:numId w:val="12"/>
        </w:numPr>
        <w:rPr>
          <w:rFonts w:ascii="Times New Roman" w:hAnsi="Times New Roman" w:cs="Times New Roman"/>
        </w:rPr>
      </w:pPr>
      <w:r w:rsidRPr="00302CE8">
        <w:rPr>
          <w:rFonts w:ascii="Times New Roman" w:hAnsi="Times New Roman" w:cs="Times New Roman"/>
        </w:rPr>
        <w:t xml:space="preserve">HD Tune (available on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and</w:t>
      </w:r>
      <w:ins w:id="4" w:author="tom" w:date="2011-10-14T11:57:00Z">
        <w:r w:rsidR="00D320CD">
          <w:rPr>
            <w:rFonts w:ascii="Times New Roman" w:hAnsi="Times New Roman" w:cs="Times New Roman"/>
          </w:rPr>
          <w:t xml:space="preserve"> </w:t>
        </w:r>
      </w:ins>
      <w:r w:rsidRPr="00302CE8">
        <w:rPr>
          <w:rFonts w:ascii="Times New Roman" w:hAnsi="Times New Roman" w:cs="Times New Roman"/>
        </w:rPr>
        <w:t>UBCD or as a stand-alone download) – used to evaluate hard drive for bad sectors. I</w:t>
      </w:r>
      <w:r w:rsidR="00084736">
        <w:rPr>
          <w:rFonts w:ascii="Times New Roman" w:hAnsi="Times New Roman" w:cs="Times New Roman"/>
        </w:rPr>
        <w:t>f</w:t>
      </w:r>
      <w:r w:rsidR="005F3E4A">
        <w:rPr>
          <w:rFonts w:ascii="Times New Roman" w:hAnsi="Times New Roman" w:cs="Times New Roman"/>
        </w:rPr>
        <w:t xml:space="preserve"> even one</w:t>
      </w:r>
      <w:r w:rsidRPr="00302CE8">
        <w:rPr>
          <w:rFonts w:ascii="Times New Roman" w:hAnsi="Times New Roman" w:cs="Times New Roman"/>
        </w:rPr>
        <w:t xml:space="preserve"> bad sector on customer’s hard dr</w:t>
      </w:r>
      <w:r>
        <w:rPr>
          <w:rFonts w:ascii="Times New Roman" w:hAnsi="Times New Roman" w:cs="Times New Roman"/>
        </w:rPr>
        <w:t>ive is found, it is a clear sign</w:t>
      </w:r>
      <w:r w:rsidRPr="00302CE8">
        <w:rPr>
          <w:rFonts w:ascii="Times New Roman" w:hAnsi="Times New Roman" w:cs="Times New Roman"/>
        </w:rPr>
        <w:t xml:space="preserve"> that the hard drive is starting to fail. </w:t>
      </w:r>
      <w:r w:rsidR="005F3E4A">
        <w:rPr>
          <w:rFonts w:ascii="Times New Roman" w:hAnsi="Times New Roman" w:cs="Times New Roman"/>
        </w:rPr>
        <w:t xml:space="preserve">A reformat of the hard drive may temporary fix the bad sector, but </w:t>
      </w:r>
      <w:proofErr w:type="gramStart"/>
      <w:r w:rsidR="005F3E4A">
        <w:rPr>
          <w:rFonts w:ascii="Times New Roman" w:hAnsi="Times New Roman" w:cs="Times New Roman"/>
        </w:rPr>
        <w:t>experience  shows</w:t>
      </w:r>
      <w:proofErr w:type="gramEnd"/>
      <w:r w:rsidR="005F3E4A">
        <w:rPr>
          <w:rFonts w:ascii="Times New Roman" w:hAnsi="Times New Roman" w:cs="Times New Roman"/>
        </w:rPr>
        <w:t xml:space="preserve"> that the problem will reoccur. </w:t>
      </w:r>
      <w:r w:rsidRPr="00302CE8">
        <w:rPr>
          <w:rFonts w:ascii="Times New Roman" w:hAnsi="Times New Roman" w:cs="Times New Roman"/>
        </w:rPr>
        <w:t>Data backup should be a high priority for the customer.</w:t>
      </w:r>
    </w:p>
    <w:p w:rsidR="00D04930" w:rsidRDefault="00D04930" w:rsidP="00D04930">
      <w:pPr>
        <w:pStyle w:val="ListParagraph"/>
        <w:numPr>
          <w:ilvl w:val="0"/>
          <w:numId w:val="12"/>
        </w:numPr>
        <w:rPr>
          <w:rFonts w:ascii="Times New Roman" w:hAnsi="Times New Roman" w:cs="Times New Roman"/>
        </w:rPr>
      </w:pPr>
      <w:r>
        <w:rPr>
          <w:rFonts w:ascii="Times New Roman" w:hAnsi="Times New Roman" w:cs="Times New Roman"/>
        </w:rPr>
        <w:t>Notes:</w:t>
      </w:r>
    </w:p>
    <w:p w:rsidR="00D04930" w:rsidRDefault="00D04930" w:rsidP="00D04930">
      <w:pPr>
        <w:pStyle w:val="ListParagraph"/>
        <w:numPr>
          <w:ilvl w:val="1"/>
          <w:numId w:val="12"/>
        </w:numPr>
        <w:rPr>
          <w:rFonts w:ascii="Times New Roman" w:hAnsi="Times New Roman" w:cs="Times New Roman"/>
        </w:rPr>
      </w:pPr>
      <w:r>
        <w:rPr>
          <w:rFonts w:ascii="Times New Roman" w:hAnsi="Times New Roman" w:cs="Times New Roman"/>
        </w:rPr>
        <w:t xml:space="preserve">The Repair Center staff use several additional utilities, both free and subscription-based utilities.  We recommend the above mentioned utilities for the Help Desk as part of their service to the customer. </w:t>
      </w:r>
    </w:p>
    <w:p w:rsidR="00D04930" w:rsidRDefault="00D04930" w:rsidP="00D04930">
      <w:pPr>
        <w:pStyle w:val="ListParagraph"/>
        <w:numPr>
          <w:ilvl w:val="1"/>
          <w:numId w:val="12"/>
        </w:numPr>
        <w:rPr>
          <w:rFonts w:ascii="Times New Roman" w:hAnsi="Times New Roman" w:cs="Times New Roman"/>
        </w:rPr>
      </w:pPr>
      <w:r>
        <w:rPr>
          <w:rFonts w:ascii="Times New Roman" w:hAnsi="Times New Roman" w:cs="Times New Roman"/>
        </w:rPr>
        <w:t>If the Help Desk uses utilities that they use that are consistently successful, the Repair Center staff would appreciate knowledge of such utilities.</w:t>
      </w:r>
    </w:p>
    <w:p w:rsidR="00D04930" w:rsidRPr="003207FE" w:rsidRDefault="00D04930" w:rsidP="00D04930">
      <w:pPr>
        <w:ind w:left="630"/>
        <w:rPr>
          <w:rFonts w:ascii="Times New Roman" w:hAnsi="Times New Roman" w:cs="Times New Roman"/>
        </w:rPr>
      </w:pPr>
    </w:p>
    <w:p w:rsidR="00D04930" w:rsidRDefault="00D04930" w:rsidP="00D04930">
      <w:pPr>
        <w:pStyle w:val="ListParagraph"/>
        <w:ind w:left="1440"/>
        <w:rPr>
          <w:rFonts w:ascii="Times New Roman" w:hAnsi="Times New Roman" w:cs="Times New Roman"/>
        </w:rPr>
      </w:pPr>
    </w:p>
    <w:p w:rsidR="00D04930" w:rsidRPr="00084736" w:rsidRDefault="00D04930" w:rsidP="009D7B78">
      <w:pPr>
        <w:pStyle w:val="ListParagraph"/>
        <w:ind w:left="1440"/>
      </w:pPr>
      <w:r w:rsidRPr="009D7B78">
        <w:rPr>
          <w:rFonts w:ascii="Times New Roman" w:hAnsi="Times New Roman" w:cs="Times New Roman"/>
        </w:rPr>
        <w:br w:type="page"/>
      </w:r>
    </w:p>
    <w:p w:rsidR="00CB70FB" w:rsidRPr="009D7B78" w:rsidRDefault="00CB70FB" w:rsidP="00314948">
      <w:pPr>
        <w:pStyle w:val="ListParagraph"/>
        <w:numPr>
          <w:ilvl w:val="0"/>
          <w:numId w:val="25"/>
        </w:numPr>
        <w:rPr>
          <w:rFonts w:ascii="Times New Roman" w:hAnsi="Times New Roman" w:cs="Times New Roman"/>
          <w:color w:val="FF0000"/>
          <w:sz w:val="28"/>
          <w:szCs w:val="28"/>
        </w:rPr>
      </w:pPr>
      <w:r w:rsidRPr="009D7B78">
        <w:rPr>
          <w:rFonts w:ascii="Times New Roman" w:hAnsi="Times New Roman" w:cs="Times New Roman"/>
          <w:color w:val="FF0000"/>
          <w:sz w:val="28"/>
          <w:szCs w:val="28"/>
        </w:rPr>
        <w:t xml:space="preserve">Commonly used utilities </w:t>
      </w:r>
      <w:r w:rsidR="00084736" w:rsidRPr="00084736">
        <w:rPr>
          <w:rFonts w:ascii="Times New Roman" w:hAnsi="Times New Roman" w:cs="Times New Roman"/>
          <w:color w:val="FF0000"/>
          <w:sz w:val="28"/>
          <w:szCs w:val="28"/>
        </w:rPr>
        <w:t>within</w:t>
      </w:r>
      <w:r w:rsidRPr="009D7B78">
        <w:rPr>
          <w:rFonts w:ascii="Times New Roman" w:hAnsi="Times New Roman" w:cs="Times New Roman"/>
          <w:color w:val="FF0000"/>
          <w:sz w:val="28"/>
          <w:szCs w:val="28"/>
        </w:rPr>
        <w:t xml:space="preserve"> </w:t>
      </w:r>
      <w:r w:rsidRPr="00084736">
        <w:rPr>
          <w:rFonts w:ascii="Times New Roman" w:hAnsi="Times New Roman" w:cs="Times New Roman"/>
          <w:color w:val="FF0000"/>
          <w:sz w:val="28"/>
          <w:szCs w:val="28"/>
        </w:rPr>
        <w:t xml:space="preserve">Windows operating systems </w:t>
      </w:r>
      <w:r w:rsidR="00F956FC" w:rsidRPr="009D7B78">
        <w:rPr>
          <w:rFonts w:ascii="Times New Roman" w:hAnsi="Times New Roman" w:cs="Times New Roman"/>
          <w:color w:val="FF0000"/>
          <w:sz w:val="28"/>
          <w:szCs w:val="28"/>
        </w:rPr>
        <w:t>-</w:t>
      </w:r>
    </w:p>
    <w:p w:rsidR="00CB70FB" w:rsidRPr="00084736" w:rsidRDefault="00CB70FB" w:rsidP="00084736">
      <w:pPr>
        <w:pStyle w:val="ListParagraph"/>
        <w:ind w:left="630"/>
      </w:pPr>
    </w:p>
    <w:p w:rsidR="00D04930" w:rsidRPr="00984734" w:rsidRDefault="00D04930" w:rsidP="00D04930">
      <w:pPr>
        <w:pStyle w:val="ListParagraph"/>
        <w:numPr>
          <w:ilvl w:val="0"/>
          <w:numId w:val="13"/>
        </w:numPr>
        <w:rPr>
          <w:rFonts w:ascii="Times New Roman" w:hAnsi="Times New Roman" w:cs="Times New Roman"/>
        </w:rPr>
      </w:pPr>
      <w:r w:rsidRPr="00984734">
        <w:rPr>
          <w:rFonts w:ascii="Times New Roman" w:hAnsi="Times New Roman" w:cs="Times New Roman"/>
        </w:rPr>
        <w:t>Defrag</w:t>
      </w:r>
      <w:r>
        <w:rPr>
          <w:rFonts w:ascii="Times New Roman" w:hAnsi="Times New Roman" w:cs="Times New Roman"/>
        </w:rPr>
        <w:t xml:space="preserve"> -</w:t>
      </w:r>
    </w:p>
    <w:p w:rsidR="00D04930" w:rsidRPr="00984734" w:rsidRDefault="00D04930" w:rsidP="00D04930">
      <w:pPr>
        <w:pStyle w:val="ListParagraph"/>
        <w:numPr>
          <w:ilvl w:val="1"/>
          <w:numId w:val="13"/>
        </w:numPr>
        <w:rPr>
          <w:rFonts w:ascii="Times New Roman" w:hAnsi="Times New Roman" w:cs="Times New Roman"/>
        </w:rPr>
      </w:pPr>
      <w:r w:rsidRPr="00984734">
        <w:rPr>
          <w:rFonts w:ascii="Times New Roman" w:hAnsi="Times New Roman" w:cs="Times New Roman"/>
        </w:rPr>
        <w:t>The steps may differ slightly on how to start defrag from windows based on the OS version you have on the computer.</w:t>
      </w:r>
    </w:p>
    <w:p w:rsidR="00D04930" w:rsidRPr="00984734" w:rsidRDefault="00D04930" w:rsidP="00D04930">
      <w:pPr>
        <w:pStyle w:val="ListParagraph"/>
        <w:numPr>
          <w:ilvl w:val="1"/>
          <w:numId w:val="13"/>
        </w:numPr>
        <w:rPr>
          <w:rFonts w:ascii="Times New Roman" w:hAnsi="Times New Roman" w:cs="Times New Roman"/>
        </w:rPr>
      </w:pPr>
      <w:r w:rsidRPr="00984734">
        <w:rPr>
          <w:rFonts w:ascii="Times New Roman" w:hAnsi="Times New Roman" w:cs="Times New Roman"/>
        </w:rPr>
        <w:t>Basically,  right-click on C: drive, go to properties</w:t>
      </w:r>
    </w:p>
    <w:p w:rsidR="00D04930" w:rsidRPr="00984734" w:rsidRDefault="00D04930" w:rsidP="00D04930">
      <w:pPr>
        <w:pStyle w:val="ListParagraph"/>
        <w:numPr>
          <w:ilvl w:val="2"/>
          <w:numId w:val="13"/>
        </w:numPr>
        <w:rPr>
          <w:rFonts w:ascii="Times New Roman" w:hAnsi="Times New Roman" w:cs="Times New Roman"/>
        </w:rPr>
      </w:pPr>
      <w:r w:rsidRPr="00984734">
        <w:rPr>
          <w:rFonts w:ascii="Times New Roman" w:hAnsi="Times New Roman" w:cs="Times New Roman"/>
        </w:rPr>
        <w:t>Select Tools Tab</w:t>
      </w:r>
    </w:p>
    <w:p w:rsidR="00D04930" w:rsidRPr="00984734" w:rsidRDefault="00D04930" w:rsidP="00D04930">
      <w:pPr>
        <w:pStyle w:val="ListParagraph"/>
        <w:numPr>
          <w:ilvl w:val="3"/>
          <w:numId w:val="13"/>
        </w:numPr>
        <w:rPr>
          <w:rFonts w:ascii="Times New Roman" w:hAnsi="Times New Roman" w:cs="Times New Roman"/>
        </w:rPr>
      </w:pPr>
      <w:r w:rsidRPr="00984734">
        <w:rPr>
          <w:rFonts w:ascii="Times New Roman" w:hAnsi="Times New Roman" w:cs="Times New Roman"/>
        </w:rPr>
        <w:t>Select ‘Defragment Now’</w:t>
      </w:r>
    </w:p>
    <w:p w:rsidR="00D04930" w:rsidRPr="00984734" w:rsidRDefault="00D04930" w:rsidP="00D04930">
      <w:pPr>
        <w:pStyle w:val="ListParagraph"/>
        <w:numPr>
          <w:ilvl w:val="0"/>
          <w:numId w:val="13"/>
        </w:numPr>
        <w:rPr>
          <w:rFonts w:ascii="Times New Roman" w:hAnsi="Times New Roman" w:cs="Times New Roman"/>
        </w:rPr>
      </w:pPr>
      <w:r w:rsidRPr="00984734">
        <w:rPr>
          <w:rFonts w:ascii="Times New Roman" w:hAnsi="Times New Roman" w:cs="Times New Roman"/>
        </w:rPr>
        <w:t>Scandisk</w:t>
      </w:r>
      <w:r>
        <w:rPr>
          <w:rFonts w:ascii="Times New Roman" w:hAnsi="Times New Roman" w:cs="Times New Roman"/>
        </w:rPr>
        <w:t xml:space="preserve"> -</w:t>
      </w:r>
    </w:p>
    <w:p w:rsidR="00D04930" w:rsidRPr="00984734" w:rsidRDefault="00D04930" w:rsidP="00D04930">
      <w:pPr>
        <w:pStyle w:val="ListParagraph"/>
        <w:numPr>
          <w:ilvl w:val="1"/>
          <w:numId w:val="13"/>
        </w:numPr>
        <w:rPr>
          <w:rFonts w:ascii="Times New Roman" w:hAnsi="Times New Roman" w:cs="Times New Roman"/>
        </w:rPr>
      </w:pPr>
      <w:r w:rsidRPr="00984734">
        <w:rPr>
          <w:rFonts w:ascii="Times New Roman" w:hAnsi="Times New Roman" w:cs="Times New Roman"/>
        </w:rPr>
        <w:t>The steps may differ slightly on how to start defrag from windows based on the OS version you have on the computer.</w:t>
      </w:r>
    </w:p>
    <w:p w:rsidR="00D04930" w:rsidRPr="00984734" w:rsidRDefault="00D04930" w:rsidP="00D04930">
      <w:pPr>
        <w:pStyle w:val="ListParagraph"/>
        <w:numPr>
          <w:ilvl w:val="1"/>
          <w:numId w:val="13"/>
        </w:numPr>
        <w:rPr>
          <w:rFonts w:ascii="Times New Roman" w:hAnsi="Times New Roman" w:cs="Times New Roman"/>
        </w:rPr>
      </w:pPr>
      <w:r w:rsidRPr="00984734">
        <w:rPr>
          <w:rFonts w:ascii="Times New Roman" w:hAnsi="Times New Roman" w:cs="Times New Roman"/>
        </w:rPr>
        <w:t>Basically,  right-click on C: drive, go to properties</w:t>
      </w:r>
    </w:p>
    <w:p w:rsidR="00D04930" w:rsidRPr="00984734" w:rsidRDefault="00D04930" w:rsidP="00D04930">
      <w:pPr>
        <w:pStyle w:val="ListParagraph"/>
        <w:numPr>
          <w:ilvl w:val="2"/>
          <w:numId w:val="13"/>
        </w:numPr>
        <w:rPr>
          <w:rFonts w:ascii="Times New Roman" w:hAnsi="Times New Roman" w:cs="Times New Roman"/>
        </w:rPr>
      </w:pPr>
      <w:r w:rsidRPr="00984734">
        <w:rPr>
          <w:rFonts w:ascii="Times New Roman" w:hAnsi="Times New Roman" w:cs="Times New Roman"/>
        </w:rPr>
        <w:t>Select Tools Tab</w:t>
      </w:r>
    </w:p>
    <w:p w:rsidR="00D04930" w:rsidRPr="00984734" w:rsidRDefault="00D04930" w:rsidP="00D04930">
      <w:pPr>
        <w:pStyle w:val="ListParagraph"/>
        <w:numPr>
          <w:ilvl w:val="3"/>
          <w:numId w:val="13"/>
        </w:numPr>
        <w:rPr>
          <w:rFonts w:ascii="Times New Roman" w:hAnsi="Times New Roman" w:cs="Times New Roman"/>
        </w:rPr>
      </w:pPr>
      <w:r w:rsidRPr="00984734">
        <w:rPr>
          <w:rFonts w:ascii="Times New Roman" w:hAnsi="Times New Roman" w:cs="Times New Roman"/>
        </w:rPr>
        <w:t xml:space="preserve">Select ‘Check Now’ in the error-checking section </w:t>
      </w:r>
    </w:p>
    <w:p w:rsidR="00D04930" w:rsidRPr="00984734" w:rsidRDefault="00D04930" w:rsidP="00D04930">
      <w:pPr>
        <w:pStyle w:val="ListParagraph"/>
        <w:ind w:left="2160"/>
        <w:rPr>
          <w:rFonts w:ascii="Times New Roman" w:hAnsi="Times New Roman" w:cs="Times New Roman"/>
        </w:rPr>
      </w:pPr>
    </w:p>
    <w:p w:rsidR="00D04930" w:rsidRDefault="00D04930" w:rsidP="00D04930">
      <w:pPr>
        <w:pStyle w:val="ListParagraph"/>
        <w:numPr>
          <w:ilvl w:val="0"/>
          <w:numId w:val="13"/>
        </w:numPr>
        <w:rPr>
          <w:rFonts w:ascii="Times New Roman" w:hAnsi="Times New Roman" w:cs="Times New Roman"/>
        </w:rPr>
      </w:pPr>
      <w:proofErr w:type="spellStart"/>
      <w:r>
        <w:rPr>
          <w:rFonts w:ascii="Times New Roman" w:hAnsi="Times New Roman" w:cs="Times New Roman"/>
        </w:rPr>
        <w:t>Ipconfig</w:t>
      </w:r>
      <w:proofErr w:type="spellEnd"/>
      <w:r>
        <w:rPr>
          <w:rFonts w:ascii="Times New Roman" w:hAnsi="Times New Roman" w:cs="Times New Roman"/>
        </w:rPr>
        <w:t xml:space="preserve"> </w:t>
      </w:r>
      <w:r w:rsidRPr="00984734">
        <w:rPr>
          <w:rFonts w:ascii="Times New Roman" w:hAnsi="Times New Roman" w:cs="Times New Roman"/>
        </w:rPr>
        <w:t>with associated options</w:t>
      </w:r>
      <w:r>
        <w:rPr>
          <w:rFonts w:ascii="Times New Roman" w:hAnsi="Times New Roman" w:cs="Times New Roman"/>
        </w:rPr>
        <w:t xml:space="preserve"> –</w:t>
      </w:r>
    </w:p>
    <w:p w:rsidR="00D04930" w:rsidRPr="006D0324" w:rsidRDefault="00D04930" w:rsidP="00D04930">
      <w:pPr>
        <w:pStyle w:val="ListParagraph"/>
        <w:numPr>
          <w:ilvl w:val="1"/>
          <w:numId w:val="13"/>
        </w:numPr>
        <w:rPr>
          <w:rFonts w:ascii="Times New Roman" w:hAnsi="Times New Roman" w:cs="Times New Roman"/>
        </w:rPr>
      </w:pPr>
      <w:r w:rsidRPr="00984734">
        <w:rPr>
          <w:rFonts w:ascii="Times New Roman" w:hAnsi="Times New Roman" w:cs="Times New Roman"/>
          <w:color w:val="333333"/>
        </w:rPr>
        <w:t>The command "</w:t>
      </w:r>
      <w:proofErr w:type="spellStart"/>
      <w:r w:rsidRPr="00984734">
        <w:rPr>
          <w:rFonts w:ascii="Times New Roman" w:hAnsi="Times New Roman" w:cs="Times New Roman"/>
          <w:color w:val="333333"/>
        </w:rPr>
        <w:t>ipconfig</w:t>
      </w:r>
      <w:proofErr w:type="spellEnd"/>
      <w:r w:rsidRPr="00984734">
        <w:rPr>
          <w:rFonts w:ascii="Times New Roman" w:hAnsi="Times New Roman" w:cs="Times New Roman"/>
          <w:color w:val="333333"/>
        </w:rPr>
        <w:t xml:space="preserve"> /?" displays the set of available options.  </w:t>
      </w:r>
    </w:p>
    <w:p w:rsidR="00D04930" w:rsidRPr="00984734" w:rsidRDefault="00D04930" w:rsidP="00D04930">
      <w:pPr>
        <w:pStyle w:val="ListParagraph"/>
        <w:numPr>
          <w:ilvl w:val="1"/>
          <w:numId w:val="13"/>
        </w:numPr>
        <w:rPr>
          <w:rFonts w:ascii="Times New Roman" w:hAnsi="Times New Roman" w:cs="Times New Roman"/>
        </w:rPr>
      </w:pPr>
      <w:r w:rsidRPr="00984734">
        <w:rPr>
          <w:rFonts w:ascii="Times New Roman" w:hAnsi="Times New Roman" w:cs="Times New Roman"/>
          <w:color w:val="333333"/>
        </w:rPr>
        <w:t xml:space="preserve">Is a command line utility available on all versions of Microsoft Windows starting with Windows NT. </w:t>
      </w:r>
      <w:proofErr w:type="spellStart"/>
      <w:r w:rsidRPr="00984734">
        <w:rPr>
          <w:rFonts w:ascii="Times New Roman" w:hAnsi="Times New Roman" w:cs="Times New Roman"/>
          <w:color w:val="333333"/>
        </w:rPr>
        <w:t>ipconfig</w:t>
      </w:r>
      <w:proofErr w:type="spellEnd"/>
      <w:r w:rsidRPr="00984734">
        <w:rPr>
          <w:rFonts w:ascii="Times New Roman" w:hAnsi="Times New Roman" w:cs="Times New Roman"/>
          <w:color w:val="333333"/>
        </w:rPr>
        <w:t xml:space="preserve"> is designed to be run from the Windows command </w:t>
      </w:r>
      <w:proofErr w:type="gramStart"/>
      <w:r w:rsidRPr="00984734">
        <w:rPr>
          <w:rFonts w:ascii="Times New Roman" w:hAnsi="Times New Roman" w:cs="Times New Roman"/>
          <w:color w:val="333333"/>
        </w:rPr>
        <w:t>prompt.</w:t>
      </w:r>
      <w:proofErr w:type="gramEnd"/>
      <w:r w:rsidRPr="00984734">
        <w:rPr>
          <w:rFonts w:ascii="Times New Roman" w:hAnsi="Times New Roman" w:cs="Times New Roman"/>
          <w:color w:val="333333"/>
        </w:rPr>
        <w:t xml:space="preserve"> This utility allows you to get the IP address information of a Windows computer. It also allows some control over active </w:t>
      </w:r>
      <w:hyperlink r:id="rId13" w:history="1">
        <w:r w:rsidRPr="00984734">
          <w:rPr>
            <w:rStyle w:val="Hyperlink"/>
            <w:rFonts w:ascii="Times New Roman" w:hAnsi="Times New Roman" w:cs="Times New Roman"/>
          </w:rPr>
          <w:t>TCP/IP</w:t>
        </w:r>
      </w:hyperlink>
      <w:r w:rsidRPr="00984734">
        <w:rPr>
          <w:rFonts w:ascii="Times New Roman" w:hAnsi="Times New Roman" w:cs="Times New Roman"/>
          <w:color w:val="333333"/>
        </w:rPr>
        <w:t xml:space="preserve"> connections. </w:t>
      </w:r>
      <w:proofErr w:type="spellStart"/>
      <w:r w:rsidRPr="00984734">
        <w:rPr>
          <w:rFonts w:ascii="Times New Roman" w:hAnsi="Times New Roman" w:cs="Times New Roman"/>
          <w:color w:val="333333"/>
        </w:rPr>
        <w:t>Ipconfig</w:t>
      </w:r>
      <w:proofErr w:type="spellEnd"/>
      <w:r w:rsidRPr="00984734">
        <w:rPr>
          <w:rFonts w:ascii="Times New Roman" w:hAnsi="Times New Roman" w:cs="Times New Roman"/>
          <w:color w:val="333333"/>
        </w:rPr>
        <w:t xml:space="preserve"> is an alternative to the older '</w:t>
      </w:r>
      <w:proofErr w:type="spellStart"/>
      <w:r w:rsidRPr="00984734">
        <w:rPr>
          <w:rFonts w:ascii="Times New Roman" w:hAnsi="Times New Roman" w:cs="Times New Roman"/>
          <w:color w:val="333333"/>
        </w:rPr>
        <w:t>winipcfg</w:t>
      </w:r>
      <w:proofErr w:type="spellEnd"/>
      <w:r w:rsidRPr="00984734">
        <w:rPr>
          <w:rFonts w:ascii="Times New Roman" w:hAnsi="Times New Roman" w:cs="Times New Roman"/>
          <w:color w:val="333333"/>
        </w:rPr>
        <w:t>' utility.</w:t>
      </w:r>
    </w:p>
    <w:p w:rsidR="00D04930" w:rsidRPr="006D0324" w:rsidRDefault="00D04930" w:rsidP="00D04930">
      <w:pPr>
        <w:pStyle w:val="ListParagraph"/>
        <w:numPr>
          <w:ilvl w:val="1"/>
          <w:numId w:val="13"/>
        </w:numPr>
        <w:rPr>
          <w:rFonts w:ascii="Times New Roman" w:hAnsi="Times New Roman" w:cs="Times New Roman"/>
        </w:rPr>
      </w:pPr>
      <w:r w:rsidRPr="00984734">
        <w:rPr>
          <w:rFonts w:ascii="Times New Roman" w:hAnsi="Times New Roman" w:cs="Times New Roman"/>
          <w:color w:val="333333"/>
        </w:rPr>
        <w:t>To get to the Command Prompt, at the RUN prompt type ‘</w:t>
      </w:r>
      <w:proofErr w:type="spellStart"/>
      <w:r w:rsidRPr="00984734">
        <w:rPr>
          <w:rFonts w:ascii="Times New Roman" w:hAnsi="Times New Roman" w:cs="Times New Roman"/>
          <w:color w:val="333333"/>
        </w:rPr>
        <w:t>cmd</w:t>
      </w:r>
      <w:proofErr w:type="spellEnd"/>
      <w:r w:rsidRPr="00984734">
        <w:rPr>
          <w:rFonts w:ascii="Times New Roman" w:hAnsi="Times New Roman" w:cs="Times New Roman"/>
          <w:color w:val="333333"/>
        </w:rPr>
        <w:t>’ and press ‘OK’. To get to the RUN prompt, press the windows-R key combination.</w:t>
      </w:r>
    </w:p>
    <w:p w:rsidR="00D04930" w:rsidRDefault="00D04930" w:rsidP="00D04930">
      <w:pPr>
        <w:rPr>
          <w:rFonts w:ascii="Times New Roman" w:hAnsi="Times New Roman" w:cs="Times New Roman"/>
        </w:rPr>
      </w:pPr>
    </w:p>
    <w:p w:rsidR="00D04930" w:rsidRDefault="00D04930" w:rsidP="00D04930">
      <w:pPr>
        <w:ind w:firstLine="720"/>
        <w:rPr>
          <w:rFonts w:ascii="Times New Roman" w:hAnsi="Times New Roman" w:cs="Times New Roman"/>
        </w:rPr>
      </w:pPr>
      <w:r w:rsidRPr="006D0324">
        <w:rPr>
          <w:rFonts w:ascii="Times New Roman" w:hAnsi="Times New Roman" w:cs="Times New Roman"/>
        </w:rPr>
        <w:t>Not</w:t>
      </w:r>
      <w:r>
        <w:rPr>
          <w:rFonts w:ascii="Times New Roman" w:hAnsi="Times New Roman" w:cs="Times New Roman"/>
        </w:rPr>
        <w:t>es</w:t>
      </w:r>
      <w:r w:rsidRPr="006D0324">
        <w:rPr>
          <w:rFonts w:ascii="Times New Roman" w:hAnsi="Times New Roman" w:cs="Times New Roman"/>
        </w:rPr>
        <w:t xml:space="preserve">:  </w:t>
      </w:r>
    </w:p>
    <w:p w:rsidR="00D04930" w:rsidRDefault="00D04930" w:rsidP="00D04930">
      <w:pPr>
        <w:pStyle w:val="ListParagraph"/>
        <w:numPr>
          <w:ilvl w:val="0"/>
          <w:numId w:val="22"/>
        </w:numPr>
        <w:rPr>
          <w:rFonts w:ascii="Times New Roman" w:hAnsi="Times New Roman" w:cs="Times New Roman"/>
        </w:rPr>
      </w:pPr>
      <w:r w:rsidRPr="006D0324">
        <w:rPr>
          <w:rFonts w:ascii="Times New Roman" w:hAnsi="Times New Roman" w:cs="Times New Roman"/>
        </w:rPr>
        <w:t xml:space="preserve">Running Defrag and Scandisk from the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w:t>
      </w:r>
      <w:proofErr w:type="gramStart"/>
      <w:r w:rsidR="00D320CD">
        <w:rPr>
          <w:rFonts w:ascii="Times New Roman" w:hAnsi="Times New Roman" w:cs="Times New Roman"/>
        </w:rPr>
        <w:t xml:space="preserve">or </w:t>
      </w:r>
      <w:r w:rsidR="00D320CD">
        <w:rPr>
          <w:rFonts w:ascii="Times New Roman" w:hAnsi="Times New Roman" w:cs="Times New Roman"/>
        </w:rPr>
        <w:t xml:space="preserve"> </w:t>
      </w:r>
      <w:r w:rsidR="00D320CD" w:rsidRPr="00302CE8">
        <w:rPr>
          <w:rFonts w:ascii="Times New Roman" w:hAnsi="Times New Roman" w:cs="Times New Roman"/>
        </w:rPr>
        <w:t>UBCD</w:t>
      </w:r>
      <w:proofErr w:type="gramEnd"/>
      <w:r w:rsidR="00D320CD" w:rsidRPr="00302CE8">
        <w:rPr>
          <w:rFonts w:ascii="Times New Roman" w:hAnsi="Times New Roman" w:cs="Times New Roman"/>
        </w:rPr>
        <w:t xml:space="preserve"> </w:t>
      </w:r>
      <w:r w:rsidRPr="006D0324">
        <w:rPr>
          <w:rFonts w:ascii="Times New Roman" w:hAnsi="Times New Roman" w:cs="Times New Roman"/>
        </w:rPr>
        <w:t xml:space="preserve"> is faster</w:t>
      </w:r>
      <w:r w:rsidR="00084736">
        <w:rPr>
          <w:rFonts w:ascii="Times New Roman" w:hAnsi="Times New Roman" w:cs="Times New Roman"/>
        </w:rPr>
        <w:t xml:space="preserve"> than if run from the customer’s operating system.</w:t>
      </w:r>
    </w:p>
    <w:p w:rsidR="00D04930" w:rsidRPr="006D0324" w:rsidRDefault="00D04930" w:rsidP="00D04930">
      <w:pPr>
        <w:pStyle w:val="ListParagraph"/>
        <w:numPr>
          <w:ilvl w:val="0"/>
          <w:numId w:val="22"/>
        </w:numPr>
        <w:rPr>
          <w:rFonts w:ascii="Times New Roman" w:hAnsi="Times New Roman" w:cs="Times New Roman"/>
        </w:rPr>
      </w:pPr>
      <w:r w:rsidRPr="006D0324">
        <w:rPr>
          <w:rFonts w:ascii="Times New Roman" w:hAnsi="Times New Roman" w:cs="Times New Roman"/>
        </w:rPr>
        <w:t xml:space="preserve"> I would not recommend running defrag until after you remove the temporary files as shown in the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or  </w:t>
      </w:r>
      <w:r w:rsidR="00D320CD" w:rsidRPr="00302CE8">
        <w:rPr>
          <w:rFonts w:ascii="Times New Roman" w:hAnsi="Times New Roman" w:cs="Times New Roman"/>
        </w:rPr>
        <w:t xml:space="preserve">UBCD </w:t>
      </w:r>
      <w:r w:rsidR="00D320CD" w:rsidRPr="006D0324">
        <w:rPr>
          <w:rFonts w:ascii="Times New Roman" w:hAnsi="Times New Roman" w:cs="Times New Roman"/>
        </w:rPr>
        <w:t xml:space="preserve"> </w:t>
      </w:r>
      <w:r w:rsidRPr="006D0324">
        <w:rPr>
          <w:rFonts w:ascii="Times New Roman" w:hAnsi="Times New Roman" w:cs="Times New Roman"/>
        </w:rPr>
        <w:t>cleanup form or the XP/VISTA/Win7 cleanup forms.</w:t>
      </w:r>
      <w:r w:rsidRPr="006D0324">
        <w:rPr>
          <w:rFonts w:ascii="Times New Roman" w:hAnsi="Times New Roman" w:cs="Times New Roman"/>
        </w:rPr>
        <w:br w:type="page"/>
      </w:r>
    </w:p>
    <w:p w:rsidR="00084736" w:rsidRPr="00084736" w:rsidRDefault="00F956FC" w:rsidP="00314948">
      <w:pPr>
        <w:pStyle w:val="ListParagraph"/>
        <w:numPr>
          <w:ilvl w:val="0"/>
          <w:numId w:val="25"/>
        </w:numPr>
        <w:rPr>
          <w:rFonts w:ascii="Times New Roman" w:hAnsi="Times New Roman" w:cs="Times New Roman"/>
        </w:rPr>
      </w:pPr>
      <w:r w:rsidRPr="00084736">
        <w:rPr>
          <w:rFonts w:ascii="Times New Roman" w:hAnsi="Times New Roman" w:cs="Times New Roman"/>
          <w:color w:val="FF0000"/>
          <w:sz w:val="28"/>
          <w:szCs w:val="28"/>
        </w:rPr>
        <w:t>Forms and</w:t>
      </w:r>
      <w:r w:rsidR="00CB70FB" w:rsidRPr="00084736">
        <w:rPr>
          <w:rFonts w:ascii="Times New Roman" w:hAnsi="Times New Roman" w:cs="Times New Roman"/>
          <w:color w:val="FF0000"/>
          <w:sz w:val="28"/>
          <w:szCs w:val="28"/>
        </w:rPr>
        <w:t xml:space="preserve"> </w:t>
      </w:r>
      <w:r w:rsidRPr="00084736">
        <w:rPr>
          <w:rFonts w:ascii="Times New Roman" w:hAnsi="Times New Roman" w:cs="Times New Roman"/>
          <w:color w:val="FF0000"/>
          <w:sz w:val="28"/>
          <w:szCs w:val="28"/>
        </w:rPr>
        <w:t>Documents</w:t>
      </w:r>
      <w:r>
        <w:rPr>
          <w:rFonts w:ascii="Times New Roman" w:hAnsi="Times New Roman" w:cs="Times New Roman"/>
          <w:b/>
          <w:color w:val="FF0000"/>
        </w:rPr>
        <w:t xml:space="preserve"> </w:t>
      </w:r>
      <w:r w:rsidR="00D04930" w:rsidRPr="003A1AB6">
        <w:rPr>
          <w:rFonts w:ascii="Times New Roman" w:hAnsi="Times New Roman" w:cs="Times New Roman"/>
          <w:b/>
          <w:color w:val="FF0000"/>
        </w:rPr>
        <w:t xml:space="preserve">– </w:t>
      </w:r>
    </w:p>
    <w:p w:rsidR="00D04930" w:rsidRPr="0007780D" w:rsidRDefault="00D04930" w:rsidP="00084736">
      <w:pPr>
        <w:ind w:left="270"/>
        <w:rPr>
          <w:rFonts w:ascii="Times New Roman" w:hAnsi="Times New Roman" w:cs="Times New Roman"/>
          <w:sz w:val="20"/>
          <w:szCs w:val="20"/>
        </w:rPr>
      </w:pPr>
      <w:r w:rsidRPr="0007780D">
        <w:rPr>
          <w:rFonts w:ascii="Times New Roman" w:hAnsi="Times New Roman" w:cs="Times New Roman"/>
          <w:sz w:val="20"/>
          <w:szCs w:val="20"/>
        </w:rPr>
        <w:t xml:space="preserve">The </w:t>
      </w:r>
      <w:r w:rsidR="002F7D85" w:rsidRPr="0007780D">
        <w:rPr>
          <w:rFonts w:ascii="Times New Roman" w:hAnsi="Times New Roman" w:cs="Times New Roman"/>
          <w:sz w:val="20"/>
          <w:szCs w:val="20"/>
        </w:rPr>
        <w:t xml:space="preserve">intended use of these forms </w:t>
      </w:r>
      <w:r w:rsidRPr="0007780D">
        <w:rPr>
          <w:rFonts w:ascii="Times New Roman" w:hAnsi="Times New Roman" w:cs="Times New Roman"/>
          <w:sz w:val="20"/>
          <w:szCs w:val="20"/>
        </w:rPr>
        <w:t xml:space="preserve">is to provide a consistent approach to the servicing of customers’ computers.  </w:t>
      </w:r>
      <w:r w:rsidR="002F7D85" w:rsidRPr="0007780D">
        <w:rPr>
          <w:rFonts w:ascii="Times New Roman" w:hAnsi="Times New Roman" w:cs="Times New Roman"/>
          <w:sz w:val="20"/>
          <w:szCs w:val="20"/>
        </w:rPr>
        <w:t>U</w:t>
      </w:r>
      <w:r w:rsidRPr="0007780D">
        <w:rPr>
          <w:rFonts w:ascii="Times New Roman" w:hAnsi="Times New Roman" w:cs="Times New Roman"/>
          <w:sz w:val="20"/>
          <w:szCs w:val="20"/>
        </w:rPr>
        <w:t>se them</w:t>
      </w:r>
      <w:r w:rsidR="002F7D85" w:rsidRPr="0007780D">
        <w:rPr>
          <w:rFonts w:ascii="Times New Roman" w:hAnsi="Times New Roman" w:cs="Times New Roman"/>
          <w:sz w:val="20"/>
          <w:szCs w:val="20"/>
        </w:rPr>
        <w:t>,</w:t>
      </w:r>
      <w:r w:rsidRPr="0007780D">
        <w:rPr>
          <w:rFonts w:ascii="Times New Roman" w:hAnsi="Times New Roman" w:cs="Times New Roman"/>
          <w:sz w:val="20"/>
          <w:szCs w:val="20"/>
        </w:rPr>
        <w:t xml:space="preserve"> share them, or email </w:t>
      </w:r>
      <w:proofErr w:type="gramStart"/>
      <w:r w:rsidRPr="0007780D">
        <w:rPr>
          <w:rFonts w:ascii="Times New Roman" w:hAnsi="Times New Roman" w:cs="Times New Roman"/>
          <w:sz w:val="20"/>
          <w:szCs w:val="20"/>
        </w:rPr>
        <w:t xml:space="preserve">me </w:t>
      </w:r>
      <w:r w:rsidR="002F7D85" w:rsidRPr="0007780D">
        <w:rPr>
          <w:rFonts w:ascii="Times New Roman" w:hAnsi="Times New Roman" w:cs="Times New Roman"/>
          <w:sz w:val="20"/>
          <w:szCs w:val="20"/>
        </w:rPr>
        <w:t>.</w:t>
      </w:r>
      <w:proofErr w:type="gramEnd"/>
      <w:r w:rsidR="002F7D85" w:rsidRPr="0007780D">
        <w:rPr>
          <w:rFonts w:ascii="Times New Roman" w:hAnsi="Times New Roman" w:cs="Times New Roman"/>
          <w:sz w:val="20"/>
          <w:szCs w:val="20"/>
        </w:rPr>
        <w:t xml:space="preserve"> </w:t>
      </w:r>
      <w:proofErr w:type="gramStart"/>
      <w:r w:rsidR="002F7D85" w:rsidRPr="0007780D">
        <w:rPr>
          <w:rFonts w:ascii="Times New Roman" w:hAnsi="Times New Roman" w:cs="Times New Roman"/>
          <w:sz w:val="20"/>
          <w:szCs w:val="20"/>
        </w:rPr>
        <w:t xml:space="preserve">[ </w:t>
      </w:r>
      <w:proofErr w:type="gramEnd"/>
      <w:r w:rsidR="00311284">
        <w:fldChar w:fldCharType="begin"/>
      </w:r>
      <w:r w:rsidR="00311284">
        <w:instrText xml:space="preserve"> HYPERLINK "mailto:tom@plymouth.edu" </w:instrText>
      </w:r>
      <w:r w:rsidR="00311284">
        <w:fldChar w:fldCharType="separate"/>
      </w:r>
      <w:r w:rsidR="002F7D85" w:rsidRPr="0007780D">
        <w:rPr>
          <w:rStyle w:val="Hyperlink"/>
          <w:rFonts w:ascii="Times New Roman" w:hAnsi="Times New Roman" w:cs="Times New Roman"/>
          <w:sz w:val="20"/>
          <w:szCs w:val="20"/>
        </w:rPr>
        <w:t>tom@plymouth.edu</w:t>
      </w:r>
      <w:r w:rsidR="00311284">
        <w:rPr>
          <w:rStyle w:val="Hyperlink"/>
          <w:rFonts w:ascii="Times New Roman" w:hAnsi="Times New Roman" w:cs="Times New Roman"/>
          <w:sz w:val="20"/>
          <w:szCs w:val="20"/>
        </w:rPr>
        <w:fldChar w:fldCharType="end"/>
      </w:r>
      <w:r w:rsidR="002F7D85" w:rsidRPr="0007780D">
        <w:rPr>
          <w:rStyle w:val="Hyperlink"/>
          <w:rFonts w:ascii="Times New Roman" w:hAnsi="Times New Roman" w:cs="Times New Roman"/>
          <w:sz w:val="20"/>
          <w:szCs w:val="20"/>
        </w:rPr>
        <w:t xml:space="preserve"> ]</w:t>
      </w:r>
      <w:r w:rsidR="002F7D85" w:rsidRPr="0007780D">
        <w:rPr>
          <w:rFonts w:ascii="Times New Roman" w:hAnsi="Times New Roman" w:cs="Times New Roman"/>
          <w:sz w:val="20"/>
          <w:szCs w:val="20"/>
        </w:rPr>
        <w:t xml:space="preserve">  </w:t>
      </w:r>
      <w:r w:rsidRPr="0007780D">
        <w:rPr>
          <w:rFonts w:ascii="Times New Roman" w:hAnsi="Times New Roman" w:cs="Times New Roman"/>
          <w:sz w:val="20"/>
          <w:szCs w:val="20"/>
        </w:rPr>
        <w:t xml:space="preserve">suggestions for improving them   I learn a great deal from student staff.  </w:t>
      </w:r>
      <w:r w:rsidR="002F7D85" w:rsidRPr="0007780D">
        <w:rPr>
          <w:rFonts w:ascii="Times New Roman" w:hAnsi="Times New Roman" w:cs="Times New Roman"/>
          <w:sz w:val="20"/>
          <w:szCs w:val="20"/>
        </w:rPr>
        <w:t>S</w:t>
      </w:r>
      <w:r w:rsidRPr="0007780D">
        <w:rPr>
          <w:rFonts w:ascii="Times New Roman" w:hAnsi="Times New Roman" w:cs="Times New Roman"/>
          <w:sz w:val="20"/>
          <w:szCs w:val="20"/>
        </w:rPr>
        <w:t>hare your knowledge.</w:t>
      </w:r>
    </w:p>
    <w:p w:rsidR="00D04930" w:rsidRPr="0007780D" w:rsidRDefault="00D04930" w:rsidP="00D04930">
      <w:pPr>
        <w:pStyle w:val="ListParagraph"/>
        <w:rPr>
          <w:rFonts w:ascii="Times New Roman" w:hAnsi="Times New Roman" w:cs="Times New Roman"/>
          <w:sz w:val="20"/>
          <w:szCs w:val="20"/>
        </w:rPr>
      </w:pPr>
      <w:r w:rsidRPr="0007780D">
        <w:rPr>
          <w:rFonts w:ascii="Times New Roman" w:hAnsi="Times New Roman" w:cs="Times New Roman"/>
          <w:sz w:val="20"/>
          <w:szCs w:val="20"/>
        </w:rPr>
        <w:t xml:space="preserve">Recommendation: </w:t>
      </w:r>
    </w:p>
    <w:p w:rsidR="00D04930" w:rsidRPr="0007780D" w:rsidRDefault="00D04930" w:rsidP="00D04930">
      <w:pPr>
        <w:pStyle w:val="ListParagraph"/>
        <w:numPr>
          <w:ilvl w:val="0"/>
          <w:numId w:val="23"/>
        </w:numPr>
        <w:rPr>
          <w:rFonts w:ascii="Times New Roman" w:hAnsi="Times New Roman" w:cs="Times New Roman"/>
          <w:sz w:val="20"/>
          <w:szCs w:val="20"/>
        </w:rPr>
      </w:pPr>
      <w:r w:rsidRPr="0007780D">
        <w:rPr>
          <w:rFonts w:ascii="Times New Roman" w:hAnsi="Times New Roman" w:cs="Times New Roman"/>
          <w:sz w:val="20"/>
          <w:szCs w:val="20"/>
        </w:rPr>
        <w:t xml:space="preserve">For hard drive cleanup, I currently use the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or</w:t>
      </w:r>
      <w:r w:rsidR="00D320CD" w:rsidRPr="002F7D85">
        <w:rPr>
          <w:rFonts w:ascii="Times New Roman" w:hAnsi="Times New Roman" w:cs="Times New Roman"/>
        </w:rPr>
        <w:t xml:space="preserve"> </w:t>
      </w:r>
      <w:proofErr w:type="gramStart"/>
      <w:r w:rsidR="00D320CD" w:rsidRPr="002F7D85">
        <w:rPr>
          <w:rFonts w:ascii="Times New Roman" w:hAnsi="Times New Roman" w:cs="Times New Roman"/>
        </w:rPr>
        <w:t>UBCD</w:t>
      </w:r>
      <w:r w:rsidR="00D320CD" w:rsidRPr="0007780D">
        <w:rPr>
          <w:rFonts w:ascii="Times New Roman" w:hAnsi="Times New Roman" w:cs="Times New Roman"/>
          <w:sz w:val="20"/>
          <w:szCs w:val="20"/>
        </w:rPr>
        <w:t xml:space="preserve"> </w:t>
      </w:r>
      <w:r w:rsidRPr="0007780D">
        <w:rPr>
          <w:rFonts w:ascii="Times New Roman" w:hAnsi="Times New Roman" w:cs="Times New Roman"/>
          <w:sz w:val="20"/>
          <w:szCs w:val="20"/>
        </w:rPr>
        <w:t xml:space="preserve"> cleanup</w:t>
      </w:r>
      <w:proofErr w:type="gramEnd"/>
      <w:r w:rsidRPr="0007780D">
        <w:rPr>
          <w:rFonts w:ascii="Times New Roman" w:hAnsi="Times New Roman" w:cs="Times New Roman"/>
          <w:sz w:val="20"/>
          <w:szCs w:val="20"/>
        </w:rPr>
        <w:t xml:space="preserve"> form the most often.</w:t>
      </w:r>
      <w:r w:rsidR="002F7D85" w:rsidRPr="0007780D">
        <w:rPr>
          <w:rFonts w:ascii="Times New Roman" w:hAnsi="Times New Roman" w:cs="Times New Roman"/>
          <w:sz w:val="20"/>
          <w:szCs w:val="20"/>
        </w:rPr>
        <w:t xml:space="preserve">  Boot off the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or</w:t>
      </w:r>
      <w:r w:rsidR="00D320CD" w:rsidRPr="002F7D85">
        <w:rPr>
          <w:rFonts w:ascii="Times New Roman" w:hAnsi="Times New Roman" w:cs="Times New Roman"/>
        </w:rPr>
        <w:t xml:space="preserve"> </w:t>
      </w:r>
      <w:proofErr w:type="gramStart"/>
      <w:r w:rsidR="00D320CD" w:rsidRPr="002F7D85">
        <w:rPr>
          <w:rFonts w:ascii="Times New Roman" w:hAnsi="Times New Roman" w:cs="Times New Roman"/>
        </w:rPr>
        <w:t>UBCD</w:t>
      </w:r>
      <w:r w:rsidR="00D320CD" w:rsidRPr="0007780D">
        <w:rPr>
          <w:rFonts w:ascii="Times New Roman" w:hAnsi="Times New Roman" w:cs="Times New Roman"/>
          <w:sz w:val="20"/>
          <w:szCs w:val="20"/>
        </w:rPr>
        <w:t xml:space="preserve">  </w:t>
      </w:r>
      <w:r w:rsidR="002F7D85" w:rsidRPr="0007780D">
        <w:rPr>
          <w:rFonts w:ascii="Times New Roman" w:hAnsi="Times New Roman" w:cs="Times New Roman"/>
          <w:sz w:val="20"/>
          <w:szCs w:val="20"/>
        </w:rPr>
        <w:t>to</w:t>
      </w:r>
      <w:proofErr w:type="gramEnd"/>
      <w:r w:rsidR="002F7D85" w:rsidRPr="0007780D">
        <w:rPr>
          <w:rFonts w:ascii="Times New Roman" w:hAnsi="Times New Roman" w:cs="Times New Roman"/>
          <w:sz w:val="20"/>
          <w:szCs w:val="20"/>
        </w:rPr>
        <w:t xml:space="preserve">  benefit  the most from it.</w:t>
      </w:r>
    </w:p>
    <w:p w:rsidR="00D04930" w:rsidRPr="0007780D" w:rsidRDefault="00D04930" w:rsidP="00D04930">
      <w:pPr>
        <w:pStyle w:val="ListParagraph"/>
        <w:numPr>
          <w:ilvl w:val="0"/>
          <w:numId w:val="23"/>
        </w:numPr>
        <w:rPr>
          <w:rFonts w:ascii="Times New Roman" w:hAnsi="Times New Roman" w:cs="Times New Roman"/>
          <w:sz w:val="20"/>
          <w:szCs w:val="20"/>
        </w:rPr>
      </w:pPr>
      <w:r w:rsidRPr="0007780D">
        <w:rPr>
          <w:rFonts w:ascii="Times New Roman" w:hAnsi="Times New Roman" w:cs="Times New Roman"/>
          <w:sz w:val="20"/>
          <w:szCs w:val="20"/>
        </w:rPr>
        <w:t>If booted off the customer’s hard drive, use section A of the XP, Vista or Win 7 cleanup form to delete temporary files.  Remember, viruses can be in the temp files and restore points therefore it is always a good idea to delete them.</w:t>
      </w:r>
    </w:p>
    <w:p w:rsidR="00D04930" w:rsidRPr="002F7D85" w:rsidRDefault="00D04930" w:rsidP="00D04930">
      <w:pPr>
        <w:pStyle w:val="ListParagraph"/>
        <w:rPr>
          <w:rFonts w:ascii="Times New Roman" w:hAnsi="Times New Roman" w:cs="Times New Roman"/>
        </w:rPr>
      </w:pPr>
    </w:p>
    <w:p w:rsidR="0007780D" w:rsidRPr="0007780D" w:rsidRDefault="00D04930" w:rsidP="0007780D">
      <w:pPr>
        <w:pStyle w:val="ListParagraph"/>
        <w:numPr>
          <w:ilvl w:val="0"/>
          <w:numId w:val="18"/>
        </w:numPr>
        <w:rPr>
          <w:rFonts w:ascii="Times New Roman" w:hAnsi="Times New Roman" w:cs="Times New Roman"/>
          <w:b/>
        </w:rPr>
      </w:pPr>
      <w:proofErr w:type="spellStart"/>
      <w:r w:rsidRPr="0007780D">
        <w:rPr>
          <w:rFonts w:ascii="Times New Roman" w:hAnsi="Times New Roman" w:cs="Times New Roman"/>
          <w:b/>
        </w:rPr>
        <w:t>Xp</w:t>
      </w:r>
      <w:proofErr w:type="spellEnd"/>
      <w:r w:rsidRPr="0007780D">
        <w:rPr>
          <w:rFonts w:ascii="Times New Roman" w:hAnsi="Times New Roman" w:cs="Times New Roman"/>
          <w:b/>
        </w:rPr>
        <w:t xml:space="preserve"> cleanup - Use when booted from the customer’s hard drive. </w:t>
      </w:r>
      <w:r w:rsidRPr="0007780D">
        <w:rPr>
          <w:rFonts w:ascii="Times New Roman" w:hAnsi="Times New Roman" w:cs="Times New Roman"/>
        </w:rPr>
        <w:t>A step by step form used when removing temp files and viruses from a customer’s hard drive. Section A is for removing temp files.  Not all steps in section B and C of this form need to be run</w:t>
      </w:r>
      <w:r w:rsidR="0007780D">
        <w:rPr>
          <w:rFonts w:ascii="Times New Roman" w:hAnsi="Times New Roman" w:cs="Times New Roman"/>
        </w:rPr>
        <w:t>.</w:t>
      </w:r>
    </w:p>
    <w:p w:rsidR="00D04930" w:rsidRPr="0007780D" w:rsidRDefault="00D04930" w:rsidP="0007780D">
      <w:pPr>
        <w:pStyle w:val="ListParagraph"/>
        <w:ind w:left="1080"/>
        <w:rPr>
          <w:rFonts w:ascii="Times New Roman" w:hAnsi="Times New Roman" w:cs="Times New Roman"/>
          <w:b/>
        </w:rPr>
      </w:pPr>
    </w:p>
    <w:p w:rsidR="0007780D" w:rsidRPr="0007780D" w:rsidRDefault="00D04930" w:rsidP="0007780D">
      <w:pPr>
        <w:pStyle w:val="ListParagraph"/>
        <w:numPr>
          <w:ilvl w:val="0"/>
          <w:numId w:val="18"/>
        </w:numPr>
        <w:rPr>
          <w:rFonts w:ascii="Times New Roman" w:hAnsi="Times New Roman" w:cs="Times New Roman"/>
          <w:b/>
        </w:rPr>
      </w:pPr>
      <w:r w:rsidRPr="0007780D">
        <w:rPr>
          <w:rFonts w:ascii="Times New Roman" w:hAnsi="Times New Roman" w:cs="Times New Roman"/>
          <w:b/>
        </w:rPr>
        <w:t xml:space="preserve">Vista Cleanup - Use when booted from the customer’s hard drive. </w:t>
      </w:r>
      <w:r w:rsidRPr="0007780D">
        <w:rPr>
          <w:rFonts w:ascii="Times New Roman" w:hAnsi="Times New Roman" w:cs="Times New Roman"/>
        </w:rPr>
        <w:t>A step by step form used when removing temp files and viruses from a customer’s hard drive. Section A is for removing temp files.  Not all steps in section B and C of this form need to be run</w:t>
      </w:r>
      <w:r w:rsidR="0007780D">
        <w:rPr>
          <w:rFonts w:ascii="Times New Roman" w:hAnsi="Times New Roman" w:cs="Times New Roman"/>
        </w:rPr>
        <w:t>.</w:t>
      </w:r>
    </w:p>
    <w:p w:rsidR="00D04930" w:rsidRPr="0007780D" w:rsidRDefault="00D04930" w:rsidP="0007780D">
      <w:pPr>
        <w:pStyle w:val="ListParagraph"/>
        <w:ind w:left="1080"/>
        <w:rPr>
          <w:rFonts w:ascii="Times New Roman" w:hAnsi="Times New Roman" w:cs="Times New Roman"/>
          <w:b/>
        </w:rPr>
      </w:pPr>
    </w:p>
    <w:p w:rsidR="00D04930" w:rsidRPr="002F7D85" w:rsidRDefault="00D04930" w:rsidP="00D04930">
      <w:pPr>
        <w:pStyle w:val="ListParagraph"/>
        <w:numPr>
          <w:ilvl w:val="0"/>
          <w:numId w:val="18"/>
        </w:numPr>
        <w:rPr>
          <w:rFonts w:ascii="Times New Roman" w:hAnsi="Times New Roman" w:cs="Times New Roman"/>
          <w:b/>
        </w:rPr>
      </w:pPr>
      <w:r w:rsidRPr="002F7D85">
        <w:rPr>
          <w:rFonts w:ascii="Times New Roman" w:hAnsi="Times New Roman" w:cs="Times New Roman"/>
          <w:b/>
        </w:rPr>
        <w:t xml:space="preserve">Windows 7 Cleanup - Use when booted from the customer’s hard drive. </w:t>
      </w:r>
      <w:r w:rsidRPr="002F7D85">
        <w:rPr>
          <w:rFonts w:ascii="Times New Roman" w:hAnsi="Times New Roman" w:cs="Times New Roman"/>
        </w:rPr>
        <w:t>A step by step form used when removing temp files and viruses from a customer’s hard drive. Section A is for removing temp files.  Not all steps in section B and C of this form need to be run by Help Desk staff.</w:t>
      </w:r>
    </w:p>
    <w:p w:rsidR="00D04930" w:rsidRPr="002F7D85" w:rsidRDefault="00D04930" w:rsidP="00D04930">
      <w:pPr>
        <w:pStyle w:val="ListParagraph"/>
        <w:ind w:left="1080"/>
        <w:rPr>
          <w:rFonts w:ascii="Times New Roman" w:hAnsi="Times New Roman" w:cs="Times New Roman"/>
          <w:b/>
        </w:rPr>
      </w:pPr>
    </w:p>
    <w:p w:rsidR="00D04930" w:rsidRPr="002F7D85" w:rsidRDefault="00D320CD" w:rsidP="002F7D85">
      <w:pPr>
        <w:pStyle w:val="ListParagraph"/>
        <w:numPr>
          <w:ilvl w:val="0"/>
          <w:numId w:val="18"/>
        </w:numPr>
        <w:rPr>
          <w:rFonts w:ascii="Times New Roman" w:hAnsi="Times New Roman" w:cs="Times New Roman"/>
        </w:rPr>
      </w:pPr>
      <w:r w:rsidRPr="00D320CD">
        <w:rPr>
          <w:rFonts w:ascii="Times New Roman" w:hAnsi="Times New Roman" w:cs="Times New Roman"/>
          <w:b/>
          <w:color w:val="000000" w:themeColor="text1"/>
        </w:rPr>
        <w:t>Triage cleanup form</w:t>
      </w:r>
      <w:r w:rsidR="00D04930" w:rsidRPr="002F7D85">
        <w:rPr>
          <w:rFonts w:ascii="Times New Roman" w:hAnsi="Times New Roman" w:cs="Times New Roman"/>
        </w:rPr>
        <w:t xml:space="preserve">– a </w:t>
      </w:r>
      <w:r w:rsidR="00084736" w:rsidRPr="002F7D85">
        <w:rPr>
          <w:rFonts w:ascii="Times New Roman" w:hAnsi="Times New Roman" w:cs="Times New Roman"/>
        </w:rPr>
        <w:t xml:space="preserve">step by step </w:t>
      </w:r>
      <w:r w:rsidR="00D04930" w:rsidRPr="002F7D85">
        <w:rPr>
          <w:rFonts w:ascii="Times New Roman" w:hAnsi="Times New Roman" w:cs="Times New Roman"/>
        </w:rPr>
        <w:t xml:space="preserve">form used to </w:t>
      </w:r>
      <w:proofErr w:type="gramStart"/>
      <w:r w:rsidR="00D04930" w:rsidRPr="002F7D85">
        <w:rPr>
          <w:rFonts w:ascii="Times New Roman" w:hAnsi="Times New Roman" w:cs="Times New Roman"/>
        </w:rPr>
        <w:t>removed</w:t>
      </w:r>
      <w:proofErr w:type="gramEnd"/>
      <w:r w:rsidR="00D04930" w:rsidRPr="002F7D85">
        <w:rPr>
          <w:rFonts w:ascii="Times New Roman" w:hAnsi="Times New Roman" w:cs="Times New Roman"/>
        </w:rPr>
        <w:t xml:space="preserve"> temp files and old restore points. This is an alternative form to the XP, Vista, and Win7 cleanup form. This method allows for removal of files that cannot be removed when booted off the computer’s hard drive. </w:t>
      </w:r>
    </w:p>
    <w:p w:rsidR="00D04930" w:rsidRPr="002F7D85" w:rsidRDefault="00D04930" w:rsidP="00D04930">
      <w:pPr>
        <w:pStyle w:val="ListParagraph"/>
        <w:numPr>
          <w:ilvl w:val="1"/>
          <w:numId w:val="18"/>
        </w:numPr>
        <w:rPr>
          <w:rFonts w:ascii="Times New Roman" w:hAnsi="Times New Roman" w:cs="Times New Roman"/>
          <w:b/>
        </w:rPr>
      </w:pPr>
      <w:r w:rsidRPr="002F7D85">
        <w:rPr>
          <w:rFonts w:ascii="Times New Roman" w:hAnsi="Times New Roman" w:cs="Times New Roman"/>
        </w:rPr>
        <w:t>Defrag and scandisk can also be run from the</w:t>
      </w:r>
      <w:r w:rsidR="00D320CD">
        <w:rPr>
          <w:rFonts w:ascii="Times New Roman" w:hAnsi="Times New Roman" w:cs="Times New Roman"/>
        </w:rPr>
        <w:t xml:space="preserve">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or</w:t>
      </w:r>
      <w:r w:rsidRPr="002F7D85">
        <w:rPr>
          <w:rFonts w:ascii="Times New Roman" w:hAnsi="Times New Roman" w:cs="Times New Roman"/>
        </w:rPr>
        <w:t xml:space="preserve"> UBCD. </w:t>
      </w:r>
    </w:p>
    <w:p w:rsidR="00D04930" w:rsidRPr="002F7D85" w:rsidRDefault="00D04930" w:rsidP="00D04930">
      <w:pPr>
        <w:pStyle w:val="ListParagraph"/>
        <w:numPr>
          <w:ilvl w:val="1"/>
          <w:numId w:val="18"/>
        </w:numPr>
        <w:rPr>
          <w:rFonts w:ascii="Times New Roman" w:hAnsi="Times New Roman" w:cs="Times New Roman"/>
          <w:b/>
        </w:rPr>
      </w:pPr>
      <w:r w:rsidRPr="002F7D85">
        <w:rPr>
          <w:rFonts w:ascii="Times New Roman" w:hAnsi="Times New Roman" w:cs="Times New Roman"/>
        </w:rPr>
        <w:t xml:space="preserve">HD Tune, which checks for bad sectors, can also be run from the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or</w:t>
      </w:r>
      <w:r w:rsidR="00D320CD" w:rsidRPr="002F7D85">
        <w:rPr>
          <w:rFonts w:ascii="Times New Roman" w:hAnsi="Times New Roman" w:cs="Times New Roman"/>
        </w:rPr>
        <w:t xml:space="preserve"> UBCD</w:t>
      </w:r>
      <w:r w:rsidRPr="002F7D85">
        <w:rPr>
          <w:rFonts w:ascii="Times New Roman" w:hAnsi="Times New Roman" w:cs="Times New Roman"/>
        </w:rPr>
        <w:t>.</w:t>
      </w:r>
    </w:p>
    <w:p w:rsidR="00D04930" w:rsidRPr="002F7D85" w:rsidRDefault="00D04930" w:rsidP="00D04930">
      <w:pPr>
        <w:pStyle w:val="ListParagraph"/>
        <w:rPr>
          <w:rFonts w:ascii="Times New Roman" w:hAnsi="Times New Roman" w:cs="Times New Roman"/>
          <w:b/>
        </w:rPr>
      </w:pPr>
    </w:p>
    <w:p w:rsidR="00D04930" w:rsidRPr="002F7D85" w:rsidRDefault="00D04930" w:rsidP="00D04930">
      <w:pPr>
        <w:pStyle w:val="ListParagraph"/>
        <w:numPr>
          <w:ilvl w:val="0"/>
          <w:numId w:val="18"/>
        </w:numPr>
        <w:rPr>
          <w:rFonts w:ascii="Times New Roman" w:hAnsi="Times New Roman" w:cs="Times New Roman"/>
          <w:b/>
        </w:rPr>
      </w:pPr>
      <w:r w:rsidRPr="002F7D85">
        <w:rPr>
          <w:rFonts w:ascii="Times New Roman" w:hAnsi="Times New Roman" w:cs="Times New Roman"/>
          <w:b/>
        </w:rPr>
        <w:t xml:space="preserve">How to remove the McAfee </w:t>
      </w:r>
      <w:proofErr w:type="spellStart"/>
      <w:proofErr w:type="gramStart"/>
      <w:r w:rsidRPr="002F7D85">
        <w:rPr>
          <w:rFonts w:ascii="Times New Roman" w:hAnsi="Times New Roman" w:cs="Times New Roman"/>
          <w:b/>
        </w:rPr>
        <w:t>ePo</w:t>
      </w:r>
      <w:proofErr w:type="spellEnd"/>
      <w:r w:rsidRPr="002F7D85">
        <w:rPr>
          <w:rFonts w:ascii="Times New Roman" w:hAnsi="Times New Roman" w:cs="Times New Roman"/>
          <w:b/>
        </w:rPr>
        <w:t xml:space="preserve">  Agent</w:t>
      </w:r>
      <w:proofErr w:type="gramEnd"/>
      <w:r w:rsidRPr="002F7D85">
        <w:rPr>
          <w:rFonts w:ascii="Times New Roman" w:hAnsi="Times New Roman" w:cs="Times New Roman"/>
          <w:b/>
        </w:rPr>
        <w:t xml:space="preserve">/ </w:t>
      </w:r>
      <w:proofErr w:type="spellStart"/>
      <w:r w:rsidRPr="002F7D85">
        <w:rPr>
          <w:rFonts w:ascii="Times New Roman" w:hAnsi="Times New Roman" w:cs="Times New Roman"/>
          <w:b/>
        </w:rPr>
        <w:t>MCafee</w:t>
      </w:r>
      <w:proofErr w:type="spellEnd"/>
      <w:r w:rsidRPr="002F7D85">
        <w:rPr>
          <w:rFonts w:ascii="Times New Roman" w:hAnsi="Times New Roman" w:cs="Times New Roman"/>
          <w:b/>
        </w:rPr>
        <w:t xml:space="preserve"> agent </w:t>
      </w:r>
      <w:r w:rsidRPr="002F7D85">
        <w:rPr>
          <w:rFonts w:ascii="Times New Roman" w:hAnsi="Times New Roman" w:cs="Times New Roman"/>
        </w:rPr>
        <w:t xml:space="preserve">– for the students who still have the PSU version of McAfee antivirus, these instructions work 99.999% of the time.  Uninstall as many McAfee programs through Control Add/Remove before following the directions on this form. </w:t>
      </w:r>
    </w:p>
    <w:p w:rsidR="00D04930" w:rsidRPr="002F7D85" w:rsidRDefault="00D04930" w:rsidP="00D04930">
      <w:pPr>
        <w:pStyle w:val="ListParagraph"/>
        <w:rPr>
          <w:rFonts w:ascii="Times New Roman" w:hAnsi="Times New Roman" w:cs="Times New Roman"/>
          <w:b/>
        </w:rPr>
      </w:pPr>
    </w:p>
    <w:p w:rsidR="00E705DC" w:rsidRPr="002F7D85" w:rsidRDefault="004146B7" w:rsidP="00D92914">
      <w:pPr>
        <w:pStyle w:val="ListParagraph"/>
        <w:numPr>
          <w:ilvl w:val="0"/>
          <w:numId w:val="18"/>
        </w:numPr>
      </w:pPr>
      <w:r w:rsidRPr="002F7D85">
        <w:rPr>
          <w:rFonts w:ascii="Times New Roman" w:hAnsi="Times New Roman" w:cs="Times New Roman"/>
          <w:b/>
        </w:rPr>
        <w:t>PSU wireless c</w:t>
      </w:r>
      <w:r w:rsidR="00D04930" w:rsidRPr="002F7D85">
        <w:rPr>
          <w:rFonts w:ascii="Times New Roman" w:hAnsi="Times New Roman" w:cs="Times New Roman"/>
          <w:b/>
        </w:rPr>
        <w:t>onfiguration process and troubleshooting -</w:t>
      </w:r>
      <w:r w:rsidR="00D04930" w:rsidRPr="002F7D85">
        <w:rPr>
          <w:rFonts w:ascii="Times New Roman" w:hAnsi="Times New Roman" w:cs="Times New Roman"/>
        </w:rPr>
        <w:t xml:space="preserve"> This is a document created by Tom Morin that has been a great help in the troubleshooting </w:t>
      </w:r>
      <w:r w:rsidRPr="002F7D85">
        <w:rPr>
          <w:rFonts w:ascii="Times New Roman" w:hAnsi="Times New Roman" w:cs="Times New Roman"/>
        </w:rPr>
        <w:t>PSU wireless</w:t>
      </w:r>
      <w:r w:rsidR="00D04930" w:rsidRPr="002F7D85">
        <w:rPr>
          <w:rFonts w:ascii="Times New Roman" w:hAnsi="Times New Roman" w:cs="Times New Roman"/>
        </w:rPr>
        <w:t xml:space="preserve"> and connectivity issues.</w:t>
      </w:r>
    </w:p>
    <w:p w:rsidR="00C66B9F" w:rsidRPr="002F7D85" w:rsidRDefault="00C66B9F" w:rsidP="00C66B9F">
      <w:pPr>
        <w:pStyle w:val="ListParagraph"/>
      </w:pPr>
    </w:p>
    <w:p w:rsidR="002F7D85" w:rsidRPr="0007780D" w:rsidRDefault="00C66B9F" w:rsidP="0007780D">
      <w:pPr>
        <w:pStyle w:val="ListParagraph"/>
        <w:numPr>
          <w:ilvl w:val="0"/>
          <w:numId w:val="18"/>
        </w:numPr>
        <w:rPr>
          <w:sz w:val="20"/>
          <w:szCs w:val="20"/>
        </w:rPr>
      </w:pPr>
      <w:r w:rsidRPr="0007780D">
        <w:rPr>
          <w:b/>
        </w:rPr>
        <w:t>169 IP address and "limited or no connectivity</w:t>
      </w:r>
      <w:r w:rsidRPr="002F7D85">
        <w:t xml:space="preserve"> - </w:t>
      </w:r>
      <w:r w:rsidRPr="0007780D">
        <w:rPr>
          <w:rFonts w:ascii="Times New Roman" w:hAnsi="Times New Roman" w:cs="Times New Roman"/>
        </w:rPr>
        <w:t>Are you getting an IP that starts with 169 on your wired or wireless network card?</w:t>
      </w:r>
    </w:p>
    <w:p w:rsidR="0007780D" w:rsidRPr="0007780D" w:rsidRDefault="0007780D" w:rsidP="0007780D">
      <w:pPr>
        <w:pStyle w:val="ListParagraph"/>
        <w:rPr>
          <w:sz w:val="20"/>
          <w:szCs w:val="20"/>
        </w:rPr>
      </w:pPr>
    </w:p>
    <w:p w:rsidR="0007780D" w:rsidRPr="0007780D" w:rsidRDefault="0007780D" w:rsidP="0007780D">
      <w:pPr>
        <w:pStyle w:val="ListParagraph"/>
        <w:ind w:left="1080"/>
        <w:rPr>
          <w:sz w:val="20"/>
          <w:szCs w:val="20"/>
        </w:rPr>
      </w:pPr>
    </w:p>
    <w:p w:rsidR="00AF427B" w:rsidRPr="009D7B78" w:rsidRDefault="00AF427B" w:rsidP="00314948">
      <w:pPr>
        <w:pStyle w:val="ListParagraph"/>
        <w:numPr>
          <w:ilvl w:val="0"/>
          <w:numId w:val="25"/>
        </w:numPr>
        <w:rPr>
          <w:rFonts w:ascii="Times New Roman" w:hAnsi="Times New Roman" w:cs="Times New Roman"/>
          <w:color w:val="FF0000"/>
          <w:sz w:val="28"/>
          <w:szCs w:val="28"/>
        </w:rPr>
      </w:pPr>
      <w:r w:rsidRPr="009D7B78">
        <w:rPr>
          <w:rFonts w:ascii="Times New Roman" w:hAnsi="Times New Roman" w:cs="Times New Roman"/>
          <w:color w:val="FF0000"/>
          <w:sz w:val="28"/>
          <w:szCs w:val="28"/>
        </w:rPr>
        <w:t xml:space="preserve">Common </w:t>
      </w:r>
      <w:r w:rsidR="00163A84" w:rsidRPr="009D7B78">
        <w:rPr>
          <w:rFonts w:ascii="Times New Roman" w:hAnsi="Times New Roman" w:cs="Times New Roman"/>
          <w:color w:val="FF0000"/>
          <w:sz w:val="28"/>
          <w:szCs w:val="28"/>
        </w:rPr>
        <w:t>causes</w:t>
      </w:r>
      <w:r w:rsidR="00E23B3F" w:rsidRPr="009D7B78">
        <w:rPr>
          <w:rFonts w:ascii="Times New Roman" w:hAnsi="Times New Roman" w:cs="Times New Roman"/>
          <w:color w:val="FF0000"/>
          <w:sz w:val="28"/>
          <w:szCs w:val="28"/>
        </w:rPr>
        <w:t xml:space="preserve"> to common problems</w:t>
      </w:r>
      <w:r w:rsidR="0098682D" w:rsidRPr="009D7B78">
        <w:rPr>
          <w:rFonts w:ascii="Times New Roman" w:hAnsi="Times New Roman" w:cs="Times New Roman"/>
          <w:color w:val="FF0000"/>
          <w:sz w:val="28"/>
          <w:szCs w:val="28"/>
        </w:rPr>
        <w:t xml:space="preserve">  </w:t>
      </w:r>
      <w:r w:rsidR="009D7B78">
        <w:rPr>
          <w:rFonts w:ascii="Times New Roman" w:hAnsi="Times New Roman" w:cs="Times New Roman"/>
          <w:color w:val="FF0000"/>
          <w:sz w:val="28"/>
          <w:szCs w:val="28"/>
        </w:rPr>
        <w:t xml:space="preserve">- </w:t>
      </w:r>
    </w:p>
    <w:p w:rsidR="00CB70FB" w:rsidRPr="009D7B78" w:rsidRDefault="00CB70FB" w:rsidP="009D7B78">
      <w:pPr>
        <w:ind w:left="630"/>
        <w:rPr>
          <w:rFonts w:ascii="Times New Roman" w:hAnsi="Times New Roman" w:cs="Times New Roman"/>
        </w:rPr>
      </w:pPr>
      <w:r w:rsidRPr="009D7B78">
        <w:rPr>
          <w:rFonts w:ascii="Times New Roman" w:hAnsi="Times New Roman" w:cs="Times New Roman"/>
        </w:rPr>
        <w:t xml:space="preserve">This is </w:t>
      </w:r>
      <w:r w:rsidR="009D7B78">
        <w:rPr>
          <w:rFonts w:ascii="Times New Roman" w:hAnsi="Times New Roman" w:cs="Times New Roman"/>
        </w:rPr>
        <w:t xml:space="preserve">not intended to be a </w:t>
      </w:r>
      <w:r w:rsidRPr="009D7B78">
        <w:rPr>
          <w:rFonts w:ascii="Times New Roman" w:hAnsi="Times New Roman" w:cs="Times New Roman"/>
        </w:rPr>
        <w:t>complete list of</w:t>
      </w:r>
      <w:r w:rsidR="009D7B78">
        <w:rPr>
          <w:rFonts w:ascii="Times New Roman" w:hAnsi="Times New Roman" w:cs="Times New Roman"/>
        </w:rPr>
        <w:t xml:space="preserve"> possible </w:t>
      </w:r>
      <w:r w:rsidRPr="009D7B78">
        <w:rPr>
          <w:rFonts w:ascii="Times New Roman" w:hAnsi="Times New Roman" w:cs="Times New Roman"/>
        </w:rPr>
        <w:t xml:space="preserve">causes. </w:t>
      </w:r>
    </w:p>
    <w:p w:rsidR="00AF427B" w:rsidRPr="00302CE8" w:rsidRDefault="00AF427B" w:rsidP="00D92914">
      <w:pPr>
        <w:pStyle w:val="ListParagraph"/>
        <w:numPr>
          <w:ilvl w:val="0"/>
          <w:numId w:val="10"/>
        </w:numPr>
        <w:rPr>
          <w:rFonts w:ascii="Times New Roman" w:hAnsi="Times New Roman" w:cs="Times New Roman"/>
          <w:u w:val="single"/>
        </w:rPr>
      </w:pPr>
      <w:proofErr w:type="spellStart"/>
      <w:r w:rsidRPr="00302CE8">
        <w:rPr>
          <w:rFonts w:ascii="Times New Roman" w:hAnsi="Times New Roman" w:cs="Times New Roman"/>
          <w:u w:val="single"/>
        </w:rPr>
        <w:t>ResNet</w:t>
      </w:r>
      <w:proofErr w:type="spellEnd"/>
      <w:r w:rsidRPr="00302CE8">
        <w:rPr>
          <w:rFonts w:ascii="Times New Roman" w:hAnsi="Times New Roman" w:cs="Times New Roman"/>
          <w:u w:val="single"/>
        </w:rPr>
        <w:t xml:space="preserve"> configuration issues</w:t>
      </w:r>
    </w:p>
    <w:p w:rsidR="00AF427B" w:rsidRDefault="00AF427B" w:rsidP="00D92914">
      <w:pPr>
        <w:pStyle w:val="ListParagraph"/>
        <w:numPr>
          <w:ilvl w:val="0"/>
          <w:numId w:val="1"/>
        </w:numPr>
        <w:rPr>
          <w:rFonts w:ascii="Times New Roman" w:hAnsi="Times New Roman" w:cs="Times New Roman"/>
        </w:rPr>
      </w:pPr>
      <w:r w:rsidRPr="00302CE8">
        <w:rPr>
          <w:rFonts w:ascii="Times New Roman" w:hAnsi="Times New Roman" w:cs="Times New Roman"/>
        </w:rPr>
        <w:t xml:space="preserve">No Bradford </w:t>
      </w:r>
      <w:r w:rsidR="00CC36B3">
        <w:rPr>
          <w:rFonts w:ascii="Times New Roman" w:hAnsi="Times New Roman" w:cs="Times New Roman"/>
        </w:rPr>
        <w:t xml:space="preserve">agent </w:t>
      </w:r>
      <w:r w:rsidR="00CC36B3" w:rsidRPr="00302CE8">
        <w:rPr>
          <w:rFonts w:ascii="Times New Roman" w:hAnsi="Times New Roman" w:cs="Times New Roman"/>
        </w:rPr>
        <w:t xml:space="preserve"> </w:t>
      </w:r>
      <w:r w:rsidRPr="00302CE8">
        <w:rPr>
          <w:rFonts w:ascii="Times New Roman" w:hAnsi="Times New Roman" w:cs="Times New Roman"/>
        </w:rPr>
        <w:t>installed</w:t>
      </w:r>
    </w:p>
    <w:p w:rsidR="00C66B9F" w:rsidRDefault="00C66B9F" w:rsidP="00D92914">
      <w:pPr>
        <w:pStyle w:val="ListParagraph"/>
        <w:numPr>
          <w:ilvl w:val="0"/>
          <w:numId w:val="1"/>
        </w:numPr>
        <w:rPr>
          <w:rFonts w:ascii="Times New Roman" w:hAnsi="Times New Roman" w:cs="Times New Roman"/>
        </w:rPr>
      </w:pPr>
      <w:r w:rsidRPr="00C66B9F">
        <w:rPr>
          <w:rFonts w:ascii="Times New Roman" w:hAnsi="Times New Roman" w:cs="Times New Roman"/>
        </w:rPr>
        <w:t>The IP starts with 169 and/or a limited or no connectivity” message</w:t>
      </w:r>
    </w:p>
    <w:p w:rsidR="00FB5D01" w:rsidRPr="00C66B9F" w:rsidRDefault="00FB5D01" w:rsidP="00D92914">
      <w:pPr>
        <w:pStyle w:val="ListParagraph"/>
        <w:numPr>
          <w:ilvl w:val="0"/>
          <w:numId w:val="1"/>
        </w:numPr>
        <w:rPr>
          <w:rFonts w:ascii="Times New Roman" w:hAnsi="Times New Roman" w:cs="Times New Roman"/>
        </w:rPr>
      </w:pPr>
      <w:r>
        <w:rPr>
          <w:rFonts w:ascii="Times New Roman" w:hAnsi="Times New Roman" w:cs="Times New Roman"/>
        </w:rPr>
        <w:t>PSU Guest wireless is OK but PSU wireless does not work</w:t>
      </w:r>
    </w:p>
    <w:p w:rsidR="002A2732" w:rsidRPr="00302CE8" w:rsidRDefault="00AF427B" w:rsidP="00D92914">
      <w:pPr>
        <w:pStyle w:val="ListParagraph"/>
        <w:numPr>
          <w:ilvl w:val="0"/>
          <w:numId w:val="1"/>
        </w:numPr>
        <w:rPr>
          <w:rFonts w:ascii="Times New Roman" w:hAnsi="Times New Roman" w:cs="Times New Roman"/>
        </w:rPr>
      </w:pPr>
      <w:r w:rsidRPr="00302CE8">
        <w:rPr>
          <w:rFonts w:ascii="Times New Roman" w:hAnsi="Times New Roman" w:cs="Times New Roman"/>
        </w:rPr>
        <w:t>No antivirus</w:t>
      </w:r>
      <w:r w:rsidR="0010343D" w:rsidRPr="00302CE8">
        <w:rPr>
          <w:rFonts w:ascii="Times New Roman" w:hAnsi="Times New Roman" w:cs="Times New Roman"/>
        </w:rPr>
        <w:t xml:space="preserve"> </w:t>
      </w:r>
      <w:r w:rsidR="002A2732" w:rsidRPr="00302CE8">
        <w:rPr>
          <w:rFonts w:ascii="Times New Roman" w:hAnsi="Times New Roman" w:cs="Times New Roman"/>
        </w:rPr>
        <w:t>p</w:t>
      </w:r>
      <w:r w:rsidR="00CC36B3">
        <w:rPr>
          <w:rFonts w:ascii="Times New Roman" w:hAnsi="Times New Roman" w:cs="Times New Roman"/>
        </w:rPr>
        <w:t>ackage</w:t>
      </w:r>
      <w:r w:rsidR="002A2732" w:rsidRPr="00302CE8">
        <w:rPr>
          <w:rFonts w:ascii="Times New Roman" w:hAnsi="Times New Roman" w:cs="Times New Roman"/>
        </w:rPr>
        <w:t xml:space="preserve"> is installed</w:t>
      </w:r>
    </w:p>
    <w:p w:rsidR="002A2732" w:rsidRPr="00302CE8" w:rsidRDefault="00CC36B3" w:rsidP="00D92914">
      <w:pPr>
        <w:pStyle w:val="ListParagraph"/>
        <w:numPr>
          <w:ilvl w:val="0"/>
          <w:numId w:val="1"/>
        </w:numPr>
        <w:rPr>
          <w:rFonts w:ascii="Times New Roman" w:hAnsi="Times New Roman" w:cs="Times New Roman"/>
        </w:rPr>
      </w:pPr>
      <w:r>
        <w:rPr>
          <w:rFonts w:ascii="Times New Roman" w:hAnsi="Times New Roman" w:cs="Times New Roman"/>
        </w:rPr>
        <w:t>T</w:t>
      </w:r>
      <w:r w:rsidR="001E46DF" w:rsidRPr="00302CE8">
        <w:rPr>
          <w:rFonts w:ascii="Times New Roman" w:hAnsi="Times New Roman" w:cs="Times New Roman"/>
        </w:rPr>
        <w:t>he antivirus</w:t>
      </w:r>
      <w:r w:rsidR="00AF427B" w:rsidRPr="00302CE8">
        <w:rPr>
          <w:rFonts w:ascii="Times New Roman" w:hAnsi="Times New Roman" w:cs="Times New Roman"/>
        </w:rPr>
        <w:t xml:space="preserve"> is not </w:t>
      </w:r>
      <w:r w:rsidR="002A2732" w:rsidRPr="00302CE8">
        <w:rPr>
          <w:rFonts w:ascii="Times New Roman" w:hAnsi="Times New Roman" w:cs="Times New Roman"/>
        </w:rPr>
        <w:t>active or updated</w:t>
      </w:r>
    </w:p>
    <w:p w:rsidR="00AF427B" w:rsidRPr="00302CE8" w:rsidRDefault="002D4564" w:rsidP="00D92914">
      <w:pPr>
        <w:pStyle w:val="ListParagraph"/>
        <w:numPr>
          <w:ilvl w:val="0"/>
          <w:numId w:val="1"/>
        </w:numPr>
        <w:rPr>
          <w:rFonts w:ascii="Times New Roman" w:hAnsi="Times New Roman" w:cs="Times New Roman"/>
        </w:rPr>
      </w:pPr>
      <w:r w:rsidRPr="00302CE8">
        <w:rPr>
          <w:rFonts w:ascii="Times New Roman" w:hAnsi="Times New Roman" w:cs="Times New Roman"/>
        </w:rPr>
        <w:t>Customer</w:t>
      </w:r>
      <w:r w:rsidR="00AF427B" w:rsidRPr="00302CE8">
        <w:rPr>
          <w:rFonts w:ascii="Times New Roman" w:hAnsi="Times New Roman" w:cs="Times New Roman"/>
        </w:rPr>
        <w:t xml:space="preserve"> has multiple antivirus </w:t>
      </w:r>
      <w:r w:rsidR="009D7B78">
        <w:rPr>
          <w:rFonts w:ascii="Times New Roman" w:hAnsi="Times New Roman" w:cs="Times New Roman"/>
        </w:rPr>
        <w:t xml:space="preserve">packages </w:t>
      </w:r>
      <w:r w:rsidR="009D7B78" w:rsidRPr="00302CE8">
        <w:rPr>
          <w:rFonts w:ascii="Times New Roman" w:hAnsi="Times New Roman" w:cs="Times New Roman"/>
        </w:rPr>
        <w:t>installed</w:t>
      </w:r>
      <w:r w:rsidR="00AF427B" w:rsidRPr="00302CE8">
        <w:rPr>
          <w:rFonts w:ascii="Times New Roman" w:hAnsi="Times New Roman" w:cs="Times New Roman"/>
        </w:rPr>
        <w:t>.</w:t>
      </w:r>
    </w:p>
    <w:p w:rsidR="00AF427B" w:rsidRPr="00302CE8" w:rsidRDefault="00AF427B" w:rsidP="00D92914">
      <w:pPr>
        <w:pStyle w:val="ListParagraph"/>
        <w:numPr>
          <w:ilvl w:val="0"/>
          <w:numId w:val="1"/>
        </w:numPr>
        <w:rPr>
          <w:rFonts w:ascii="Times New Roman" w:hAnsi="Times New Roman" w:cs="Times New Roman"/>
        </w:rPr>
      </w:pPr>
      <w:r w:rsidRPr="00302CE8">
        <w:rPr>
          <w:rFonts w:ascii="Times New Roman" w:hAnsi="Times New Roman" w:cs="Times New Roman"/>
        </w:rPr>
        <w:t>OS requires service pack installation</w:t>
      </w:r>
    </w:p>
    <w:p w:rsidR="00AF427B" w:rsidRDefault="00AF427B" w:rsidP="009D7B78">
      <w:pPr>
        <w:pStyle w:val="ListParagraph"/>
        <w:numPr>
          <w:ilvl w:val="0"/>
          <w:numId w:val="1"/>
        </w:numPr>
        <w:rPr>
          <w:rFonts w:ascii="Times New Roman" w:hAnsi="Times New Roman" w:cs="Times New Roman"/>
        </w:rPr>
      </w:pPr>
      <w:r w:rsidRPr="00302CE8">
        <w:rPr>
          <w:rFonts w:ascii="Times New Roman" w:hAnsi="Times New Roman" w:cs="Times New Roman"/>
        </w:rPr>
        <w:t>Student</w:t>
      </w:r>
      <w:r w:rsidR="005529ED" w:rsidRPr="00302CE8">
        <w:rPr>
          <w:rFonts w:ascii="Times New Roman" w:hAnsi="Times New Roman" w:cs="Times New Roman"/>
        </w:rPr>
        <w:t>’</w:t>
      </w:r>
      <w:r w:rsidR="00A06BC0">
        <w:rPr>
          <w:rFonts w:ascii="Times New Roman" w:hAnsi="Times New Roman" w:cs="Times New Roman"/>
        </w:rPr>
        <w:t>s</w:t>
      </w:r>
      <w:r w:rsidR="005529ED" w:rsidRPr="00302CE8">
        <w:rPr>
          <w:rFonts w:ascii="Times New Roman" w:hAnsi="Times New Roman" w:cs="Times New Roman"/>
        </w:rPr>
        <w:t xml:space="preserve"> network access </w:t>
      </w:r>
      <w:r w:rsidRPr="00302CE8">
        <w:rPr>
          <w:rFonts w:ascii="Times New Roman" w:hAnsi="Times New Roman" w:cs="Times New Roman"/>
        </w:rPr>
        <w:t xml:space="preserve"> is restricted due to spamming</w:t>
      </w:r>
    </w:p>
    <w:p w:rsidR="00704517" w:rsidRPr="00302CE8" w:rsidRDefault="00704517" w:rsidP="009D7B78">
      <w:pPr>
        <w:pStyle w:val="ListParagraph"/>
        <w:numPr>
          <w:ilvl w:val="0"/>
          <w:numId w:val="1"/>
        </w:numPr>
        <w:rPr>
          <w:rFonts w:ascii="Times New Roman" w:hAnsi="Times New Roman" w:cs="Times New Roman"/>
        </w:rPr>
      </w:pPr>
      <w:r>
        <w:rPr>
          <w:rFonts w:ascii="Times New Roman" w:hAnsi="Times New Roman" w:cs="Times New Roman"/>
        </w:rPr>
        <w:t>A Proxy server setting was changed. See page 4 for steps to verify and correct.</w:t>
      </w:r>
    </w:p>
    <w:p w:rsidR="00E23B3F" w:rsidRPr="00302CE8" w:rsidRDefault="00E23B3F" w:rsidP="00E23B3F">
      <w:pPr>
        <w:pStyle w:val="ListParagraph"/>
        <w:rPr>
          <w:rFonts w:ascii="Times New Roman" w:hAnsi="Times New Roman" w:cs="Times New Roman"/>
        </w:rPr>
      </w:pPr>
    </w:p>
    <w:p w:rsidR="00E05309" w:rsidRPr="00302CE8" w:rsidRDefault="00E05309" w:rsidP="00E23B3F">
      <w:pPr>
        <w:pStyle w:val="ListParagraph"/>
        <w:rPr>
          <w:rFonts w:ascii="Times New Roman" w:hAnsi="Times New Roman" w:cs="Times New Roman"/>
        </w:rPr>
      </w:pPr>
    </w:p>
    <w:p w:rsidR="00AF427B" w:rsidRPr="00302CE8" w:rsidRDefault="00AF427B" w:rsidP="00D92914">
      <w:pPr>
        <w:pStyle w:val="ListParagraph"/>
        <w:numPr>
          <w:ilvl w:val="0"/>
          <w:numId w:val="10"/>
        </w:numPr>
        <w:rPr>
          <w:rFonts w:ascii="Times New Roman" w:hAnsi="Times New Roman" w:cs="Times New Roman"/>
          <w:u w:val="single"/>
        </w:rPr>
      </w:pPr>
      <w:r w:rsidRPr="00302CE8">
        <w:rPr>
          <w:rFonts w:ascii="Times New Roman" w:hAnsi="Times New Roman" w:cs="Times New Roman"/>
          <w:u w:val="single"/>
        </w:rPr>
        <w:t xml:space="preserve">BSOD </w:t>
      </w:r>
    </w:p>
    <w:p w:rsidR="00AF427B" w:rsidRPr="00302CE8" w:rsidRDefault="00AF427B" w:rsidP="00D92914">
      <w:pPr>
        <w:pStyle w:val="ListParagraph"/>
        <w:numPr>
          <w:ilvl w:val="0"/>
          <w:numId w:val="2"/>
        </w:numPr>
        <w:rPr>
          <w:rFonts w:ascii="Times New Roman" w:hAnsi="Times New Roman" w:cs="Times New Roman"/>
        </w:rPr>
      </w:pPr>
      <w:r w:rsidRPr="00302CE8">
        <w:rPr>
          <w:rFonts w:ascii="Times New Roman" w:hAnsi="Times New Roman" w:cs="Times New Roman"/>
        </w:rPr>
        <w:t>Failing hard drive</w:t>
      </w:r>
    </w:p>
    <w:p w:rsidR="00AF427B" w:rsidRPr="00302CE8" w:rsidRDefault="00AF427B" w:rsidP="00D92914">
      <w:pPr>
        <w:pStyle w:val="ListParagraph"/>
        <w:numPr>
          <w:ilvl w:val="0"/>
          <w:numId w:val="2"/>
        </w:numPr>
        <w:rPr>
          <w:rFonts w:ascii="Times New Roman" w:hAnsi="Times New Roman" w:cs="Times New Roman"/>
        </w:rPr>
      </w:pPr>
      <w:r w:rsidRPr="00302CE8">
        <w:rPr>
          <w:rFonts w:ascii="Times New Roman" w:hAnsi="Times New Roman" w:cs="Times New Roman"/>
        </w:rPr>
        <w:t>Failing RAM</w:t>
      </w:r>
    </w:p>
    <w:p w:rsidR="00AF427B" w:rsidRPr="00302CE8" w:rsidRDefault="00AF427B" w:rsidP="00D92914">
      <w:pPr>
        <w:pStyle w:val="ListParagraph"/>
        <w:numPr>
          <w:ilvl w:val="0"/>
          <w:numId w:val="2"/>
        </w:numPr>
        <w:rPr>
          <w:rFonts w:ascii="Times New Roman" w:hAnsi="Times New Roman" w:cs="Times New Roman"/>
        </w:rPr>
      </w:pPr>
      <w:r w:rsidRPr="00302CE8">
        <w:rPr>
          <w:rFonts w:ascii="Times New Roman" w:hAnsi="Times New Roman" w:cs="Times New Roman"/>
        </w:rPr>
        <w:t>Corrupt OS install</w:t>
      </w:r>
    </w:p>
    <w:p w:rsidR="002A2732" w:rsidRPr="00302CE8" w:rsidRDefault="00AF427B" w:rsidP="00D92914">
      <w:pPr>
        <w:pStyle w:val="ListParagraph"/>
        <w:numPr>
          <w:ilvl w:val="0"/>
          <w:numId w:val="2"/>
        </w:numPr>
        <w:rPr>
          <w:rFonts w:ascii="Times New Roman" w:hAnsi="Times New Roman" w:cs="Times New Roman"/>
        </w:rPr>
      </w:pPr>
      <w:r w:rsidRPr="00302CE8">
        <w:rPr>
          <w:rFonts w:ascii="Times New Roman" w:hAnsi="Times New Roman" w:cs="Times New Roman"/>
        </w:rPr>
        <w:t>Driver issue</w:t>
      </w:r>
      <w:r w:rsidR="00904292" w:rsidRPr="00302CE8">
        <w:rPr>
          <w:rFonts w:ascii="Times New Roman" w:hAnsi="Times New Roman" w:cs="Times New Roman"/>
        </w:rPr>
        <w:t xml:space="preserve"> (</w:t>
      </w:r>
      <w:r w:rsidR="002A2732" w:rsidRPr="00302CE8">
        <w:rPr>
          <w:rFonts w:ascii="Times New Roman" w:hAnsi="Times New Roman" w:cs="Times New Roman"/>
        </w:rPr>
        <w:t xml:space="preserve">a wrong or old </w:t>
      </w:r>
      <w:r w:rsidR="00904292" w:rsidRPr="00302CE8">
        <w:rPr>
          <w:rFonts w:ascii="Times New Roman" w:hAnsi="Times New Roman" w:cs="Times New Roman"/>
        </w:rPr>
        <w:t xml:space="preserve">graphics </w:t>
      </w:r>
      <w:r w:rsidR="002A2732" w:rsidRPr="00302CE8">
        <w:rPr>
          <w:rFonts w:ascii="Times New Roman" w:hAnsi="Times New Roman" w:cs="Times New Roman"/>
        </w:rPr>
        <w:t xml:space="preserve">driver </w:t>
      </w:r>
      <w:r w:rsidR="00904292" w:rsidRPr="00302CE8">
        <w:rPr>
          <w:rFonts w:ascii="Times New Roman" w:hAnsi="Times New Roman" w:cs="Times New Roman"/>
        </w:rPr>
        <w:t xml:space="preserve">is a </w:t>
      </w:r>
      <w:r w:rsidR="002A2732" w:rsidRPr="00302CE8">
        <w:rPr>
          <w:rFonts w:ascii="Times New Roman" w:hAnsi="Times New Roman" w:cs="Times New Roman"/>
        </w:rPr>
        <w:t xml:space="preserve">common </w:t>
      </w:r>
      <w:r w:rsidR="00904292" w:rsidRPr="00302CE8">
        <w:rPr>
          <w:rFonts w:ascii="Times New Roman" w:hAnsi="Times New Roman" w:cs="Times New Roman"/>
        </w:rPr>
        <w:t xml:space="preserve"> cause)</w:t>
      </w:r>
    </w:p>
    <w:p w:rsidR="002D4564" w:rsidRPr="00302CE8" w:rsidRDefault="002D4564" w:rsidP="00D92914">
      <w:pPr>
        <w:pStyle w:val="ListParagraph"/>
        <w:numPr>
          <w:ilvl w:val="0"/>
          <w:numId w:val="2"/>
        </w:numPr>
        <w:rPr>
          <w:rFonts w:ascii="Times New Roman" w:hAnsi="Times New Roman" w:cs="Times New Roman"/>
        </w:rPr>
      </w:pPr>
      <w:r w:rsidRPr="00302CE8">
        <w:rPr>
          <w:rFonts w:ascii="Times New Roman" w:hAnsi="Times New Roman" w:cs="Times New Roman"/>
        </w:rPr>
        <w:t>Corrupt or incompatible application</w:t>
      </w:r>
    </w:p>
    <w:p w:rsidR="00AF427B" w:rsidRPr="00302CE8" w:rsidRDefault="00AF427B" w:rsidP="00D92914">
      <w:pPr>
        <w:pStyle w:val="ListParagraph"/>
        <w:numPr>
          <w:ilvl w:val="0"/>
          <w:numId w:val="2"/>
        </w:numPr>
        <w:rPr>
          <w:rFonts w:ascii="Times New Roman" w:hAnsi="Times New Roman" w:cs="Times New Roman"/>
        </w:rPr>
      </w:pPr>
      <w:r w:rsidRPr="00302CE8">
        <w:rPr>
          <w:rFonts w:ascii="Times New Roman" w:hAnsi="Times New Roman" w:cs="Times New Roman"/>
        </w:rPr>
        <w:t>Virus</w:t>
      </w:r>
      <w:r w:rsidR="00904292" w:rsidRPr="00302CE8">
        <w:rPr>
          <w:rFonts w:ascii="Times New Roman" w:hAnsi="Times New Roman" w:cs="Times New Roman"/>
        </w:rPr>
        <w:t xml:space="preserve"> infestation</w:t>
      </w:r>
    </w:p>
    <w:p w:rsidR="00E05309" w:rsidRPr="00302CE8" w:rsidRDefault="00E05309" w:rsidP="00AF427B">
      <w:pPr>
        <w:rPr>
          <w:rFonts w:ascii="Times New Roman" w:hAnsi="Times New Roman" w:cs="Times New Roman"/>
          <w:u w:val="single"/>
        </w:rPr>
      </w:pPr>
    </w:p>
    <w:p w:rsidR="00AF427B" w:rsidRPr="00302CE8" w:rsidRDefault="00AF427B" w:rsidP="00D92914">
      <w:pPr>
        <w:pStyle w:val="ListParagraph"/>
        <w:numPr>
          <w:ilvl w:val="0"/>
          <w:numId w:val="10"/>
        </w:numPr>
        <w:rPr>
          <w:rFonts w:ascii="Times New Roman" w:hAnsi="Times New Roman" w:cs="Times New Roman"/>
          <w:u w:val="single"/>
        </w:rPr>
      </w:pPr>
      <w:r w:rsidRPr="00302CE8">
        <w:rPr>
          <w:rFonts w:ascii="Times New Roman" w:hAnsi="Times New Roman" w:cs="Times New Roman"/>
          <w:u w:val="single"/>
        </w:rPr>
        <w:t>Slow computer</w:t>
      </w:r>
    </w:p>
    <w:p w:rsidR="00AF427B" w:rsidRPr="00302CE8" w:rsidRDefault="00AF427B" w:rsidP="00D92914">
      <w:pPr>
        <w:pStyle w:val="ListParagraph"/>
        <w:numPr>
          <w:ilvl w:val="0"/>
          <w:numId w:val="3"/>
        </w:numPr>
        <w:rPr>
          <w:rFonts w:ascii="Times New Roman" w:hAnsi="Times New Roman" w:cs="Times New Roman"/>
        </w:rPr>
      </w:pPr>
      <w:r w:rsidRPr="00302CE8">
        <w:rPr>
          <w:rFonts w:ascii="Times New Roman" w:hAnsi="Times New Roman" w:cs="Times New Roman"/>
        </w:rPr>
        <w:t>Failing hard drive</w:t>
      </w:r>
    </w:p>
    <w:p w:rsidR="00AF427B" w:rsidRPr="00302CE8" w:rsidRDefault="00AF427B" w:rsidP="00D92914">
      <w:pPr>
        <w:pStyle w:val="ListParagraph"/>
        <w:numPr>
          <w:ilvl w:val="0"/>
          <w:numId w:val="3"/>
        </w:numPr>
        <w:rPr>
          <w:rFonts w:ascii="Times New Roman" w:hAnsi="Times New Roman" w:cs="Times New Roman"/>
        </w:rPr>
      </w:pPr>
      <w:r w:rsidRPr="00302CE8">
        <w:rPr>
          <w:rFonts w:ascii="Times New Roman" w:hAnsi="Times New Roman" w:cs="Times New Roman"/>
        </w:rPr>
        <w:t>Not enough RAM ( too many applications running)</w:t>
      </w:r>
    </w:p>
    <w:p w:rsidR="00AF427B" w:rsidRPr="00302CE8" w:rsidRDefault="00AF427B" w:rsidP="00D92914">
      <w:pPr>
        <w:pStyle w:val="ListParagraph"/>
        <w:numPr>
          <w:ilvl w:val="0"/>
          <w:numId w:val="3"/>
        </w:numPr>
        <w:rPr>
          <w:rFonts w:ascii="Times New Roman" w:hAnsi="Times New Roman" w:cs="Times New Roman"/>
        </w:rPr>
      </w:pPr>
      <w:r w:rsidRPr="00302CE8">
        <w:rPr>
          <w:rFonts w:ascii="Times New Roman" w:hAnsi="Times New Roman" w:cs="Times New Roman"/>
        </w:rPr>
        <w:t>Multiple antivirus programs installed</w:t>
      </w:r>
    </w:p>
    <w:p w:rsidR="00AF427B" w:rsidRPr="00302CE8" w:rsidRDefault="00AF427B" w:rsidP="00D92914">
      <w:pPr>
        <w:pStyle w:val="ListParagraph"/>
        <w:numPr>
          <w:ilvl w:val="0"/>
          <w:numId w:val="3"/>
        </w:numPr>
        <w:rPr>
          <w:rFonts w:ascii="Times New Roman" w:hAnsi="Times New Roman" w:cs="Times New Roman"/>
        </w:rPr>
      </w:pPr>
      <w:r w:rsidRPr="00302CE8">
        <w:rPr>
          <w:rFonts w:ascii="Times New Roman" w:hAnsi="Times New Roman" w:cs="Times New Roman"/>
        </w:rPr>
        <w:t>Antivirus is known to slow down  computer</w:t>
      </w:r>
      <w:r w:rsidR="00CC36B3">
        <w:rPr>
          <w:rFonts w:ascii="Times New Roman" w:hAnsi="Times New Roman" w:cs="Times New Roman"/>
        </w:rPr>
        <w:t>, especially if multiple AV products are installed</w:t>
      </w:r>
    </w:p>
    <w:p w:rsidR="005529ED" w:rsidRPr="00302CE8" w:rsidRDefault="00AF427B" w:rsidP="00D92914">
      <w:pPr>
        <w:pStyle w:val="ListParagraph"/>
        <w:numPr>
          <w:ilvl w:val="0"/>
          <w:numId w:val="3"/>
        </w:numPr>
        <w:rPr>
          <w:rFonts w:ascii="Times New Roman" w:hAnsi="Times New Roman" w:cs="Times New Roman"/>
        </w:rPr>
      </w:pPr>
      <w:r w:rsidRPr="00302CE8">
        <w:rPr>
          <w:rFonts w:ascii="Times New Roman" w:hAnsi="Times New Roman" w:cs="Times New Roman"/>
        </w:rPr>
        <w:t xml:space="preserve">Not enough room on hard </w:t>
      </w:r>
      <w:r w:rsidR="00174B30" w:rsidRPr="00302CE8">
        <w:rPr>
          <w:rFonts w:ascii="Times New Roman" w:hAnsi="Times New Roman" w:cs="Times New Roman"/>
        </w:rPr>
        <w:t xml:space="preserve">drive </w:t>
      </w:r>
      <w:r w:rsidR="00174B30">
        <w:rPr>
          <w:rFonts w:ascii="Times New Roman" w:hAnsi="Times New Roman" w:cs="Times New Roman"/>
        </w:rPr>
        <w:t>-</w:t>
      </w:r>
      <w:r w:rsidR="00CC36B3">
        <w:rPr>
          <w:rFonts w:ascii="Times New Roman" w:hAnsi="Times New Roman" w:cs="Times New Roman"/>
        </w:rPr>
        <w:t xml:space="preserve"> Clean up disk (empty trash, clean up temp files </w:t>
      </w:r>
      <w:r w:rsidR="00174B30">
        <w:rPr>
          <w:rFonts w:ascii="Times New Roman" w:hAnsi="Times New Roman" w:cs="Times New Roman"/>
        </w:rPr>
        <w:t>etc.</w:t>
      </w:r>
      <w:r w:rsidR="00CC36B3">
        <w:rPr>
          <w:rFonts w:ascii="Times New Roman" w:hAnsi="Times New Roman" w:cs="Times New Roman"/>
        </w:rPr>
        <w:t>)</w:t>
      </w:r>
    </w:p>
    <w:p w:rsidR="00AF427B" w:rsidRDefault="005529ED" w:rsidP="00D92914">
      <w:pPr>
        <w:pStyle w:val="ListParagraph"/>
        <w:numPr>
          <w:ilvl w:val="0"/>
          <w:numId w:val="3"/>
        </w:numPr>
        <w:rPr>
          <w:ins w:id="5" w:author="tom" w:date="2011-03-23T07:45:00Z"/>
          <w:rFonts w:ascii="Times New Roman" w:hAnsi="Times New Roman" w:cs="Times New Roman"/>
        </w:rPr>
      </w:pPr>
      <w:r w:rsidRPr="00302CE8">
        <w:rPr>
          <w:rFonts w:ascii="Times New Roman" w:hAnsi="Times New Roman" w:cs="Times New Roman"/>
        </w:rPr>
        <w:t>h</w:t>
      </w:r>
      <w:r w:rsidR="00AF427B" w:rsidRPr="00302CE8">
        <w:rPr>
          <w:rFonts w:ascii="Times New Roman" w:hAnsi="Times New Roman" w:cs="Times New Roman"/>
        </w:rPr>
        <w:t>ard drive is severely fragmented</w:t>
      </w:r>
      <w:r w:rsidR="00CC36B3">
        <w:rPr>
          <w:rFonts w:ascii="Times New Roman" w:hAnsi="Times New Roman" w:cs="Times New Roman"/>
        </w:rPr>
        <w:t xml:space="preserve"> – Defragment the drive using the Windows Defrag tool</w:t>
      </w:r>
    </w:p>
    <w:p w:rsidR="00704517" w:rsidRPr="00302CE8" w:rsidRDefault="00704517" w:rsidP="00D92914">
      <w:pPr>
        <w:pStyle w:val="ListParagraph"/>
        <w:numPr>
          <w:ilvl w:val="0"/>
          <w:numId w:val="3"/>
        </w:numPr>
        <w:rPr>
          <w:rFonts w:ascii="Times New Roman" w:hAnsi="Times New Roman" w:cs="Times New Roman"/>
        </w:rPr>
      </w:pPr>
      <w:r>
        <w:rPr>
          <w:rFonts w:ascii="Times New Roman" w:hAnsi="Times New Roman" w:cs="Times New Roman"/>
        </w:rPr>
        <w:t xml:space="preserve">If PSU’s </w:t>
      </w:r>
      <w:proofErr w:type="spellStart"/>
      <w:r>
        <w:rPr>
          <w:rFonts w:ascii="Times New Roman" w:hAnsi="Times New Roman" w:cs="Times New Roman"/>
        </w:rPr>
        <w:t>MCAfee</w:t>
      </w:r>
      <w:proofErr w:type="spellEnd"/>
      <w:r>
        <w:rPr>
          <w:rFonts w:ascii="Times New Roman" w:hAnsi="Times New Roman" w:cs="Times New Roman"/>
        </w:rPr>
        <w:t xml:space="preserve"> Enterprise anti-virus application and EPO agent are installed</w:t>
      </w:r>
      <w:proofErr w:type="gramStart"/>
      <w:r>
        <w:rPr>
          <w:rFonts w:ascii="Times New Roman" w:hAnsi="Times New Roman" w:cs="Times New Roman"/>
        </w:rPr>
        <w:t>,  it</w:t>
      </w:r>
      <w:proofErr w:type="gramEnd"/>
      <w:r>
        <w:rPr>
          <w:rFonts w:ascii="Times New Roman" w:hAnsi="Times New Roman" w:cs="Times New Roman"/>
        </w:rPr>
        <w:t xml:space="preserve"> should be removed and Bradford and Avira antivirus should be installed. This version McAfee is known to slow down computers.  Clear instructions are provided in a document provided along with this handout.</w:t>
      </w:r>
    </w:p>
    <w:p w:rsidR="00E23B3F" w:rsidRPr="00302CE8" w:rsidRDefault="00E23B3F" w:rsidP="00E23B3F">
      <w:pPr>
        <w:pStyle w:val="ListParagraph"/>
        <w:rPr>
          <w:rFonts w:ascii="Times New Roman" w:hAnsi="Times New Roman" w:cs="Times New Roman"/>
        </w:rPr>
      </w:pPr>
    </w:p>
    <w:p w:rsidR="00E705DC" w:rsidRDefault="00E705DC" w:rsidP="00E23B3F">
      <w:pPr>
        <w:pStyle w:val="ListParagraph"/>
        <w:rPr>
          <w:ins w:id="6" w:author="tom" w:date="2011-03-23T07:48:00Z"/>
          <w:rFonts w:ascii="Times New Roman" w:hAnsi="Times New Roman" w:cs="Times New Roman"/>
        </w:rPr>
      </w:pPr>
    </w:p>
    <w:p w:rsidR="00704517" w:rsidRDefault="00704517" w:rsidP="00E23B3F">
      <w:pPr>
        <w:pStyle w:val="ListParagraph"/>
        <w:rPr>
          <w:ins w:id="7" w:author="tom" w:date="2011-03-23T07:48:00Z"/>
          <w:rFonts w:ascii="Times New Roman" w:hAnsi="Times New Roman" w:cs="Times New Roman"/>
        </w:rPr>
      </w:pPr>
    </w:p>
    <w:p w:rsidR="00704517" w:rsidRDefault="00704517" w:rsidP="00E23B3F">
      <w:pPr>
        <w:pStyle w:val="ListParagraph"/>
        <w:rPr>
          <w:ins w:id="8" w:author="tom" w:date="2011-03-23T07:48:00Z"/>
          <w:rFonts w:ascii="Times New Roman" w:hAnsi="Times New Roman" w:cs="Times New Roman"/>
        </w:rPr>
      </w:pPr>
    </w:p>
    <w:p w:rsidR="00704517" w:rsidRDefault="00704517" w:rsidP="00E23B3F">
      <w:pPr>
        <w:pStyle w:val="ListParagraph"/>
        <w:rPr>
          <w:ins w:id="9" w:author="tom" w:date="2011-03-23T07:48:00Z"/>
          <w:rFonts w:ascii="Times New Roman" w:hAnsi="Times New Roman" w:cs="Times New Roman"/>
        </w:rPr>
      </w:pPr>
    </w:p>
    <w:p w:rsidR="00704517" w:rsidRPr="00302CE8" w:rsidRDefault="00704517" w:rsidP="00E23B3F">
      <w:pPr>
        <w:pStyle w:val="ListParagraph"/>
        <w:rPr>
          <w:rFonts w:ascii="Times New Roman" w:hAnsi="Times New Roman" w:cs="Times New Roman"/>
        </w:rPr>
      </w:pPr>
    </w:p>
    <w:p w:rsidR="00AF427B" w:rsidRPr="00302CE8" w:rsidRDefault="00AF427B" w:rsidP="00D92914">
      <w:pPr>
        <w:pStyle w:val="ListParagraph"/>
        <w:numPr>
          <w:ilvl w:val="0"/>
          <w:numId w:val="10"/>
        </w:numPr>
        <w:rPr>
          <w:rFonts w:ascii="Times New Roman" w:hAnsi="Times New Roman" w:cs="Times New Roman"/>
          <w:u w:val="single"/>
        </w:rPr>
      </w:pPr>
      <w:r w:rsidRPr="00302CE8">
        <w:rPr>
          <w:rFonts w:ascii="Times New Roman" w:hAnsi="Times New Roman" w:cs="Times New Roman"/>
          <w:u w:val="single"/>
        </w:rPr>
        <w:t>Virus infestation</w:t>
      </w:r>
    </w:p>
    <w:p w:rsidR="00860043" w:rsidRPr="00302CE8" w:rsidRDefault="00860043" w:rsidP="00E23B3F">
      <w:pPr>
        <w:ind w:left="720"/>
        <w:rPr>
          <w:rFonts w:ascii="Times New Roman" w:hAnsi="Times New Roman" w:cs="Times New Roman"/>
        </w:rPr>
      </w:pPr>
      <w:r w:rsidRPr="00302CE8">
        <w:rPr>
          <w:rFonts w:ascii="Times New Roman" w:hAnsi="Times New Roman" w:cs="Times New Roman"/>
        </w:rPr>
        <w:t xml:space="preserve">Viruses get onto </w:t>
      </w:r>
      <w:r w:rsidR="00BE0A9F" w:rsidRPr="00302CE8">
        <w:rPr>
          <w:rFonts w:ascii="Times New Roman" w:hAnsi="Times New Roman" w:cs="Times New Roman"/>
        </w:rPr>
        <w:t>computers in</w:t>
      </w:r>
      <w:r w:rsidRPr="00302CE8">
        <w:rPr>
          <w:rFonts w:ascii="Times New Roman" w:hAnsi="Times New Roman" w:cs="Times New Roman"/>
        </w:rPr>
        <w:t xml:space="preserve"> dozens of different ways. On campus the common</w:t>
      </w:r>
      <w:r w:rsidR="005529ED" w:rsidRPr="00302CE8">
        <w:rPr>
          <w:rFonts w:ascii="Times New Roman" w:hAnsi="Times New Roman" w:cs="Times New Roman"/>
        </w:rPr>
        <w:t xml:space="preserve"> known </w:t>
      </w:r>
      <w:r w:rsidRPr="00302CE8">
        <w:rPr>
          <w:rFonts w:ascii="Times New Roman" w:hAnsi="Times New Roman" w:cs="Times New Roman"/>
        </w:rPr>
        <w:t>methods are:</w:t>
      </w:r>
    </w:p>
    <w:p w:rsidR="00860043" w:rsidRPr="00302CE8" w:rsidRDefault="005529ED" w:rsidP="00D92914">
      <w:pPr>
        <w:pStyle w:val="ListParagraph"/>
        <w:numPr>
          <w:ilvl w:val="0"/>
          <w:numId w:val="5"/>
        </w:numPr>
        <w:rPr>
          <w:rFonts w:ascii="Times New Roman" w:hAnsi="Times New Roman" w:cs="Times New Roman"/>
        </w:rPr>
      </w:pPr>
      <w:r w:rsidRPr="00302CE8">
        <w:rPr>
          <w:rFonts w:ascii="Times New Roman" w:hAnsi="Times New Roman" w:cs="Times New Roman"/>
        </w:rPr>
        <w:t>imbedded in</w:t>
      </w:r>
      <w:r w:rsidR="00860043" w:rsidRPr="00302CE8">
        <w:rPr>
          <w:rFonts w:ascii="Times New Roman" w:hAnsi="Times New Roman" w:cs="Times New Roman"/>
        </w:rPr>
        <w:t xml:space="preserve"> pirated music and movies</w:t>
      </w:r>
    </w:p>
    <w:p w:rsidR="00860043" w:rsidRDefault="005116F7" w:rsidP="00D92914">
      <w:pPr>
        <w:pStyle w:val="ListParagraph"/>
        <w:numPr>
          <w:ilvl w:val="0"/>
          <w:numId w:val="5"/>
        </w:numPr>
        <w:rPr>
          <w:rFonts w:ascii="Times New Roman" w:hAnsi="Times New Roman" w:cs="Times New Roman"/>
        </w:rPr>
      </w:pPr>
      <w:r w:rsidRPr="00302CE8">
        <w:rPr>
          <w:rFonts w:ascii="Times New Roman" w:hAnsi="Times New Roman" w:cs="Times New Roman"/>
        </w:rPr>
        <w:t>opening email attachments</w:t>
      </w:r>
      <w:r w:rsidR="005529ED" w:rsidRPr="00302CE8">
        <w:rPr>
          <w:rFonts w:ascii="Times New Roman" w:hAnsi="Times New Roman" w:cs="Times New Roman"/>
        </w:rPr>
        <w:t xml:space="preserve"> ( especially *.exe files)</w:t>
      </w:r>
    </w:p>
    <w:p w:rsidR="00704517" w:rsidRPr="00302CE8" w:rsidRDefault="00704517" w:rsidP="00D92914">
      <w:pPr>
        <w:pStyle w:val="ListParagraph"/>
        <w:numPr>
          <w:ilvl w:val="0"/>
          <w:numId w:val="5"/>
        </w:numPr>
        <w:rPr>
          <w:rFonts w:ascii="Times New Roman" w:hAnsi="Times New Roman" w:cs="Times New Roman"/>
        </w:rPr>
      </w:pPr>
      <w:r>
        <w:rPr>
          <w:rFonts w:ascii="Times New Roman" w:hAnsi="Times New Roman" w:cs="Times New Roman"/>
        </w:rPr>
        <w:t>Inserting a previously infected USB key into a USB port</w:t>
      </w:r>
    </w:p>
    <w:p w:rsidR="005116F7" w:rsidRPr="00302CE8" w:rsidRDefault="005116F7" w:rsidP="00D92914">
      <w:pPr>
        <w:pStyle w:val="ListParagraph"/>
        <w:numPr>
          <w:ilvl w:val="0"/>
          <w:numId w:val="5"/>
        </w:numPr>
        <w:rPr>
          <w:rFonts w:ascii="Times New Roman" w:hAnsi="Times New Roman" w:cs="Times New Roman"/>
        </w:rPr>
      </w:pPr>
      <w:r w:rsidRPr="00302CE8">
        <w:rPr>
          <w:rFonts w:ascii="Times New Roman" w:hAnsi="Times New Roman" w:cs="Times New Roman"/>
        </w:rPr>
        <w:t>No antivirus scanner</w:t>
      </w:r>
    </w:p>
    <w:p w:rsidR="005116F7" w:rsidRPr="00302CE8" w:rsidRDefault="005116F7" w:rsidP="00D92914">
      <w:pPr>
        <w:pStyle w:val="ListParagraph"/>
        <w:numPr>
          <w:ilvl w:val="0"/>
          <w:numId w:val="5"/>
        </w:numPr>
        <w:rPr>
          <w:rFonts w:ascii="Times New Roman" w:hAnsi="Times New Roman" w:cs="Times New Roman"/>
        </w:rPr>
      </w:pPr>
      <w:r w:rsidRPr="00302CE8">
        <w:rPr>
          <w:rFonts w:ascii="Times New Roman" w:hAnsi="Times New Roman" w:cs="Times New Roman"/>
        </w:rPr>
        <w:t>Antivirus scanner is not updated</w:t>
      </w:r>
    </w:p>
    <w:p w:rsidR="005529ED" w:rsidRPr="00302CE8" w:rsidRDefault="005529ED" w:rsidP="00D92914">
      <w:pPr>
        <w:pStyle w:val="ListParagraph"/>
        <w:numPr>
          <w:ilvl w:val="0"/>
          <w:numId w:val="5"/>
        </w:numPr>
        <w:rPr>
          <w:rFonts w:ascii="Times New Roman" w:hAnsi="Times New Roman" w:cs="Times New Roman"/>
        </w:rPr>
      </w:pPr>
      <w:r w:rsidRPr="00302CE8">
        <w:rPr>
          <w:rFonts w:ascii="Times New Roman" w:hAnsi="Times New Roman" w:cs="Times New Roman"/>
        </w:rPr>
        <w:t>Antivirus is disabled</w:t>
      </w:r>
    </w:p>
    <w:p w:rsidR="005529ED" w:rsidRPr="00302CE8" w:rsidRDefault="005529ED" w:rsidP="00D92914">
      <w:pPr>
        <w:pStyle w:val="ListParagraph"/>
        <w:numPr>
          <w:ilvl w:val="0"/>
          <w:numId w:val="5"/>
        </w:numPr>
        <w:rPr>
          <w:rFonts w:ascii="Times New Roman" w:hAnsi="Times New Roman" w:cs="Times New Roman"/>
        </w:rPr>
      </w:pPr>
      <w:r w:rsidRPr="00302CE8">
        <w:rPr>
          <w:rFonts w:ascii="Times New Roman" w:hAnsi="Times New Roman" w:cs="Times New Roman"/>
        </w:rPr>
        <w:t>Firewall turned off</w:t>
      </w:r>
    </w:p>
    <w:p w:rsidR="005116F7" w:rsidRPr="00302CE8" w:rsidRDefault="005116F7" w:rsidP="00D92914">
      <w:pPr>
        <w:pStyle w:val="ListParagraph"/>
        <w:numPr>
          <w:ilvl w:val="0"/>
          <w:numId w:val="5"/>
        </w:numPr>
        <w:rPr>
          <w:rFonts w:ascii="Times New Roman" w:hAnsi="Times New Roman" w:cs="Times New Roman"/>
        </w:rPr>
      </w:pPr>
      <w:r w:rsidRPr="00302CE8">
        <w:rPr>
          <w:rFonts w:ascii="Times New Roman" w:hAnsi="Times New Roman" w:cs="Times New Roman"/>
        </w:rPr>
        <w:t>Downloading infected software</w:t>
      </w:r>
    </w:p>
    <w:p w:rsidR="00AF427B" w:rsidRPr="00302CE8" w:rsidRDefault="00860043" w:rsidP="00D92914">
      <w:pPr>
        <w:pStyle w:val="ListParagraph"/>
        <w:numPr>
          <w:ilvl w:val="0"/>
          <w:numId w:val="5"/>
        </w:numPr>
        <w:rPr>
          <w:rFonts w:ascii="Times New Roman" w:hAnsi="Times New Roman" w:cs="Times New Roman"/>
        </w:rPr>
      </w:pPr>
      <w:r w:rsidRPr="00302CE8">
        <w:rPr>
          <w:rFonts w:ascii="Times New Roman" w:hAnsi="Times New Roman" w:cs="Times New Roman"/>
        </w:rPr>
        <w:t>accepting without reading</w:t>
      </w:r>
    </w:p>
    <w:p w:rsidR="00860043" w:rsidRPr="00302CE8" w:rsidRDefault="00860043" w:rsidP="00D92914">
      <w:pPr>
        <w:pStyle w:val="ListParagraph"/>
        <w:numPr>
          <w:ilvl w:val="1"/>
          <w:numId w:val="5"/>
        </w:numPr>
        <w:rPr>
          <w:rFonts w:ascii="Times New Roman" w:hAnsi="Times New Roman" w:cs="Times New Roman"/>
        </w:rPr>
      </w:pPr>
      <w:r w:rsidRPr="00302CE8">
        <w:rPr>
          <w:rFonts w:ascii="Times New Roman" w:hAnsi="Times New Roman" w:cs="Times New Roman"/>
        </w:rPr>
        <w:t>examples:</w:t>
      </w:r>
    </w:p>
    <w:p w:rsidR="00860043" w:rsidRPr="00302CE8" w:rsidRDefault="00860043" w:rsidP="00D929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02CE8">
        <w:rPr>
          <w:rFonts w:ascii="Times New Roman" w:eastAsia="Times New Roman" w:hAnsi="Times New Roman" w:cs="Times New Roman"/>
          <w:color w:val="333333"/>
        </w:rPr>
        <w:t xml:space="preserve">While browsing the Internet, an </w:t>
      </w:r>
      <w:r w:rsidR="008351EE">
        <w:rPr>
          <w:rFonts w:ascii="Times New Roman" w:eastAsia="Times New Roman" w:hAnsi="Times New Roman" w:cs="Times New Roman"/>
          <w:color w:val="333333"/>
        </w:rPr>
        <w:t>i</w:t>
      </w:r>
      <w:r w:rsidRPr="00302CE8">
        <w:rPr>
          <w:rFonts w:ascii="Times New Roman" w:eastAsia="Times New Roman" w:hAnsi="Times New Roman" w:cs="Times New Roman"/>
          <w:color w:val="333333"/>
        </w:rPr>
        <w:t xml:space="preserve">nternet advertisement or window appears that says </w:t>
      </w:r>
      <w:r w:rsidR="002A2732" w:rsidRPr="00302CE8">
        <w:rPr>
          <w:rFonts w:ascii="Times New Roman" w:eastAsia="Times New Roman" w:hAnsi="Times New Roman" w:cs="Times New Roman"/>
          <w:color w:val="333333"/>
        </w:rPr>
        <w:t>the</w:t>
      </w:r>
      <w:r w:rsidRPr="00302CE8">
        <w:rPr>
          <w:rFonts w:ascii="Times New Roman" w:eastAsia="Times New Roman" w:hAnsi="Times New Roman" w:cs="Times New Roman"/>
          <w:color w:val="333333"/>
        </w:rPr>
        <w:t xml:space="preserve"> computer is infected and/or that a unique plug-in is required. Without fully understanding what it is </w:t>
      </w:r>
      <w:r w:rsidR="002A2732" w:rsidRPr="00302CE8">
        <w:rPr>
          <w:rFonts w:ascii="Times New Roman" w:eastAsia="Times New Roman" w:hAnsi="Times New Roman" w:cs="Times New Roman"/>
          <w:color w:val="333333"/>
        </w:rPr>
        <w:t>the person is getting, they</w:t>
      </w:r>
      <w:r w:rsidRPr="00302CE8">
        <w:rPr>
          <w:rFonts w:ascii="Times New Roman" w:eastAsia="Times New Roman" w:hAnsi="Times New Roman" w:cs="Times New Roman"/>
          <w:color w:val="333333"/>
        </w:rPr>
        <w:t xml:space="preserve"> accept the prompt.</w:t>
      </w:r>
    </w:p>
    <w:p w:rsidR="00860043" w:rsidRPr="00302CE8" w:rsidRDefault="00860043" w:rsidP="00D929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02CE8">
        <w:rPr>
          <w:rFonts w:ascii="Times New Roman" w:eastAsia="Times New Roman" w:hAnsi="Times New Roman" w:cs="Times New Roman"/>
          <w:color w:val="333333"/>
        </w:rPr>
        <w:t>When installi</w:t>
      </w:r>
      <w:r w:rsidR="002A2732" w:rsidRPr="00302CE8">
        <w:rPr>
          <w:rFonts w:ascii="Times New Roman" w:eastAsia="Times New Roman" w:hAnsi="Times New Roman" w:cs="Times New Roman"/>
          <w:color w:val="333333"/>
        </w:rPr>
        <w:t xml:space="preserve">ng or updating a program, a customer </w:t>
      </w:r>
      <w:r w:rsidR="008F3B81" w:rsidRPr="00302CE8">
        <w:rPr>
          <w:rFonts w:ascii="Times New Roman" w:eastAsia="Times New Roman" w:hAnsi="Times New Roman" w:cs="Times New Roman"/>
          <w:color w:val="333333"/>
        </w:rPr>
        <w:t>is prompted</w:t>
      </w:r>
      <w:r w:rsidRPr="00302CE8">
        <w:rPr>
          <w:rFonts w:ascii="Times New Roman" w:eastAsia="Times New Roman" w:hAnsi="Times New Roman" w:cs="Times New Roman"/>
          <w:color w:val="333333"/>
        </w:rPr>
        <w:t xml:space="preserve"> (often </w:t>
      </w:r>
      <w:r w:rsidR="002A2732" w:rsidRPr="00302CE8">
        <w:rPr>
          <w:rFonts w:ascii="Times New Roman" w:eastAsia="Times New Roman" w:hAnsi="Times New Roman" w:cs="Times New Roman"/>
          <w:color w:val="333333"/>
        </w:rPr>
        <w:t>there is a checkbox</w:t>
      </w:r>
      <w:r w:rsidRPr="00302CE8">
        <w:rPr>
          <w:rFonts w:ascii="Times New Roman" w:eastAsia="Times New Roman" w:hAnsi="Times New Roman" w:cs="Times New Roman"/>
          <w:color w:val="333333"/>
        </w:rPr>
        <w:t xml:space="preserve"> already checked) if it's ok to inst</w:t>
      </w:r>
      <w:r w:rsidR="002A2732" w:rsidRPr="00302CE8">
        <w:rPr>
          <w:rFonts w:ascii="Times New Roman" w:eastAsia="Times New Roman" w:hAnsi="Times New Roman" w:cs="Times New Roman"/>
          <w:color w:val="333333"/>
        </w:rPr>
        <w:t>all additional programs that they</w:t>
      </w:r>
      <w:r w:rsidRPr="00302CE8">
        <w:rPr>
          <w:rFonts w:ascii="Times New Roman" w:eastAsia="Times New Roman" w:hAnsi="Times New Roman" w:cs="Times New Roman"/>
          <w:color w:val="333333"/>
        </w:rPr>
        <w:t xml:space="preserve"> may not want or are designed to monitor </w:t>
      </w:r>
      <w:r w:rsidR="002A2732" w:rsidRPr="00302CE8">
        <w:rPr>
          <w:rFonts w:ascii="Times New Roman" w:eastAsia="Times New Roman" w:hAnsi="Times New Roman" w:cs="Times New Roman"/>
          <w:color w:val="333333"/>
        </w:rPr>
        <w:t>their</w:t>
      </w:r>
      <w:r w:rsidRPr="00302CE8">
        <w:rPr>
          <w:rFonts w:ascii="Times New Roman" w:eastAsia="Times New Roman" w:hAnsi="Times New Roman" w:cs="Times New Roman"/>
          <w:color w:val="333333"/>
        </w:rPr>
        <w:t xml:space="preserve"> usage of the program.</w:t>
      </w:r>
    </w:p>
    <w:p w:rsidR="005116F7" w:rsidRPr="00302CE8" w:rsidRDefault="005116F7" w:rsidP="00AF427B">
      <w:pPr>
        <w:rPr>
          <w:rFonts w:ascii="Times New Roman" w:hAnsi="Times New Roman" w:cs="Times New Roman"/>
        </w:rPr>
      </w:pPr>
    </w:p>
    <w:p w:rsidR="005116F7" w:rsidRPr="00302CE8" w:rsidRDefault="005116F7" w:rsidP="00D92914">
      <w:pPr>
        <w:pStyle w:val="ListParagraph"/>
        <w:numPr>
          <w:ilvl w:val="0"/>
          <w:numId w:val="10"/>
        </w:numPr>
        <w:rPr>
          <w:rFonts w:ascii="Times New Roman" w:hAnsi="Times New Roman" w:cs="Times New Roman"/>
          <w:u w:val="single"/>
        </w:rPr>
      </w:pPr>
      <w:r w:rsidRPr="00302CE8">
        <w:rPr>
          <w:rFonts w:ascii="Times New Roman" w:hAnsi="Times New Roman" w:cs="Times New Roman"/>
          <w:u w:val="single"/>
        </w:rPr>
        <w:t>Application or file not opening</w:t>
      </w:r>
    </w:p>
    <w:p w:rsidR="005116F7" w:rsidRPr="00302CE8" w:rsidRDefault="005116F7" w:rsidP="00D92914">
      <w:pPr>
        <w:pStyle w:val="ListParagraph"/>
        <w:numPr>
          <w:ilvl w:val="0"/>
          <w:numId w:val="6"/>
        </w:numPr>
        <w:rPr>
          <w:rFonts w:ascii="Times New Roman" w:hAnsi="Times New Roman" w:cs="Times New Roman"/>
        </w:rPr>
      </w:pPr>
      <w:r w:rsidRPr="00302CE8">
        <w:rPr>
          <w:rFonts w:ascii="Times New Roman" w:hAnsi="Times New Roman" w:cs="Times New Roman"/>
        </w:rPr>
        <w:t>The specific file is damaged</w:t>
      </w:r>
      <w:r w:rsidR="008351EE">
        <w:rPr>
          <w:rFonts w:ascii="Times New Roman" w:hAnsi="Times New Roman" w:cs="Times New Roman"/>
        </w:rPr>
        <w:t>.</w:t>
      </w:r>
    </w:p>
    <w:p w:rsidR="005116F7" w:rsidRPr="00302CE8" w:rsidRDefault="005116F7" w:rsidP="00D92914">
      <w:pPr>
        <w:pStyle w:val="ListParagraph"/>
        <w:numPr>
          <w:ilvl w:val="0"/>
          <w:numId w:val="6"/>
        </w:numPr>
        <w:rPr>
          <w:rFonts w:ascii="Times New Roman" w:hAnsi="Times New Roman" w:cs="Times New Roman"/>
        </w:rPr>
      </w:pPr>
      <w:r w:rsidRPr="00302CE8">
        <w:rPr>
          <w:rFonts w:ascii="Times New Roman" w:hAnsi="Times New Roman" w:cs="Times New Roman"/>
        </w:rPr>
        <w:t>The specific file is not in the location in the customer thinks it is.</w:t>
      </w:r>
    </w:p>
    <w:p w:rsidR="0010343D" w:rsidRPr="00302CE8" w:rsidRDefault="0010343D" w:rsidP="00D92914">
      <w:pPr>
        <w:pStyle w:val="ListParagraph"/>
        <w:numPr>
          <w:ilvl w:val="0"/>
          <w:numId w:val="6"/>
        </w:numPr>
        <w:rPr>
          <w:rFonts w:ascii="Times New Roman" w:hAnsi="Times New Roman" w:cs="Times New Roman"/>
        </w:rPr>
      </w:pPr>
      <w:r w:rsidRPr="00302CE8">
        <w:rPr>
          <w:rFonts w:ascii="Times New Roman" w:hAnsi="Times New Roman" w:cs="Times New Roman"/>
        </w:rPr>
        <w:t>The application that created the document is damaged</w:t>
      </w:r>
      <w:r w:rsidR="008351EE">
        <w:rPr>
          <w:rFonts w:ascii="Times New Roman" w:hAnsi="Times New Roman" w:cs="Times New Roman"/>
        </w:rPr>
        <w:t>.</w:t>
      </w:r>
    </w:p>
    <w:p w:rsidR="0010343D" w:rsidRPr="00302CE8" w:rsidRDefault="0010343D" w:rsidP="00D92914">
      <w:pPr>
        <w:pStyle w:val="ListParagraph"/>
        <w:numPr>
          <w:ilvl w:val="0"/>
          <w:numId w:val="6"/>
        </w:numPr>
        <w:rPr>
          <w:rFonts w:ascii="Times New Roman" w:hAnsi="Times New Roman" w:cs="Times New Roman"/>
        </w:rPr>
      </w:pPr>
      <w:r w:rsidRPr="00302CE8">
        <w:rPr>
          <w:rFonts w:ascii="Times New Roman" w:hAnsi="Times New Roman" w:cs="Times New Roman"/>
        </w:rPr>
        <w:t>The application that created the document is no longer installed</w:t>
      </w:r>
      <w:r w:rsidR="008351EE">
        <w:rPr>
          <w:rFonts w:ascii="Times New Roman" w:hAnsi="Times New Roman" w:cs="Times New Roman"/>
        </w:rPr>
        <w:t>.</w:t>
      </w:r>
    </w:p>
    <w:p w:rsidR="00A730BC" w:rsidRPr="00302CE8" w:rsidRDefault="0010343D" w:rsidP="00D92914">
      <w:pPr>
        <w:pStyle w:val="ListParagraph"/>
        <w:numPr>
          <w:ilvl w:val="0"/>
          <w:numId w:val="6"/>
        </w:numPr>
        <w:rPr>
          <w:rFonts w:ascii="Times New Roman" w:hAnsi="Times New Roman" w:cs="Times New Roman"/>
        </w:rPr>
      </w:pPr>
      <w:r w:rsidRPr="00302CE8">
        <w:rPr>
          <w:rFonts w:ascii="Times New Roman" w:hAnsi="Times New Roman" w:cs="Times New Roman"/>
        </w:rPr>
        <w:t>A virus is preventing the application from opening</w:t>
      </w:r>
      <w:r w:rsidR="008351EE">
        <w:rPr>
          <w:rFonts w:ascii="Times New Roman" w:hAnsi="Times New Roman" w:cs="Times New Roman"/>
        </w:rPr>
        <w:t>.</w:t>
      </w:r>
    </w:p>
    <w:p w:rsidR="00A730BC" w:rsidRPr="00302CE8" w:rsidRDefault="00A730BC" w:rsidP="00D92914">
      <w:pPr>
        <w:pStyle w:val="ListParagraph"/>
        <w:ind w:left="1440"/>
        <w:rPr>
          <w:rFonts w:ascii="Times New Roman" w:hAnsi="Times New Roman" w:cs="Times New Roman"/>
        </w:rPr>
      </w:pPr>
    </w:p>
    <w:p w:rsidR="00A730BC" w:rsidRPr="00302CE8" w:rsidRDefault="00A730BC">
      <w:pPr>
        <w:rPr>
          <w:rFonts w:ascii="Times New Roman" w:hAnsi="Times New Roman" w:cs="Times New Roman"/>
          <w:color w:val="FF0000"/>
          <w:sz w:val="56"/>
          <w:szCs w:val="56"/>
        </w:rPr>
      </w:pPr>
      <w:r w:rsidRPr="00302CE8">
        <w:rPr>
          <w:rFonts w:ascii="Times New Roman" w:hAnsi="Times New Roman" w:cs="Times New Roman"/>
          <w:color w:val="FF0000"/>
          <w:sz w:val="56"/>
          <w:szCs w:val="56"/>
        </w:rPr>
        <w:br w:type="page"/>
      </w:r>
    </w:p>
    <w:p w:rsidR="00E05309" w:rsidRDefault="00AF7630" w:rsidP="00314948">
      <w:pPr>
        <w:pStyle w:val="ListParagraph"/>
        <w:numPr>
          <w:ilvl w:val="0"/>
          <w:numId w:val="25"/>
        </w:numPr>
        <w:rPr>
          <w:rFonts w:ascii="Times New Roman" w:hAnsi="Times New Roman" w:cs="Times New Roman"/>
          <w:color w:val="FF0000"/>
          <w:sz w:val="28"/>
          <w:szCs w:val="28"/>
        </w:rPr>
      </w:pPr>
      <w:r w:rsidRPr="00AF7630">
        <w:rPr>
          <w:rFonts w:ascii="Times New Roman" w:hAnsi="Times New Roman" w:cs="Times New Roman"/>
          <w:color w:val="FF0000"/>
          <w:sz w:val="28"/>
          <w:szCs w:val="28"/>
        </w:rPr>
        <w:t xml:space="preserve">Diagnosing / troubleshooting </w:t>
      </w:r>
      <w:r>
        <w:rPr>
          <w:rFonts w:ascii="Times New Roman" w:hAnsi="Times New Roman" w:cs="Times New Roman"/>
          <w:color w:val="FF0000"/>
          <w:sz w:val="28"/>
          <w:szCs w:val="28"/>
        </w:rPr>
        <w:t>process</w:t>
      </w:r>
      <w:r w:rsidR="003D0FB2">
        <w:rPr>
          <w:rFonts w:ascii="Times New Roman" w:hAnsi="Times New Roman" w:cs="Times New Roman"/>
          <w:color w:val="FF0000"/>
          <w:sz w:val="28"/>
          <w:szCs w:val="28"/>
        </w:rPr>
        <w:t xml:space="preserve"> for identified common issues and causes</w:t>
      </w:r>
    </w:p>
    <w:p w:rsidR="000D56CB" w:rsidRPr="00AF7630" w:rsidRDefault="000D56CB" w:rsidP="000D56CB">
      <w:pPr>
        <w:pStyle w:val="ListParagraph"/>
        <w:ind w:left="630"/>
        <w:rPr>
          <w:rFonts w:ascii="Times New Roman" w:hAnsi="Times New Roman" w:cs="Times New Roman"/>
          <w:color w:val="FF0000"/>
          <w:sz w:val="28"/>
          <w:szCs w:val="28"/>
        </w:rPr>
      </w:pPr>
    </w:p>
    <w:p w:rsidR="00AF7630" w:rsidRPr="000D56CB" w:rsidRDefault="000D56CB" w:rsidP="000D56CB">
      <w:pPr>
        <w:rPr>
          <w:rFonts w:ascii="Times New Roman" w:hAnsi="Times New Roman" w:cs="Times New Roman"/>
          <w:sz w:val="24"/>
          <w:szCs w:val="24"/>
        </w:rPr>
      </w:pPr>
      <w:r>
        <w:rPr>
          <w:rFonts w:ascii="Times New Roman" w:hAnsi="Times New Roman" w:cs="Times New Roman"/>
          <w:sz w:val="24"/>
          <w:szCs w:val="24"/>
        </w:rPr>
        <w:t>SIX</w:t>
      </w:r>
      <w:r w:rsidR="00D8083B">
        <w:rPr>
          <w:rFonts w:ascii="Times New Roman" w:hAnsi="Times New Roman" w:cs="Times New Roman"/>
          <w:sz w:val="24"/>
          <w:szCs w:val="24"/>
        </w:rPr>
        <w:t xml:space="preserve"> BASIC STEPS I</w:t>
      </w:r>
      <w:r w:rsidR="00AF7630" w:rsidRPr="000D56CB">
        <w:rPr>
          <w:rFonts w:ascii="Times New Roman" w:hAnsi="Times New Roman" w:cs="Times New Roman"/>
          <w:sz w:val="24"/>
          <w:szCs w:val="24"/>
        </w:rPr>
        <w:t>N TROUBLESHOOTING</w:t>
      </w:r>
    </w:p>
    <w:p w:rsidR="00AF7630" w:rsidRPr="008351EE" w:rsidRDefault="000D56CB" w:rsidP="00D92914">
      <w:pPr>
        <w:pStyle w:val="ListParagraph"/>
        <w:numPr>
          <w:ilvl w:val="0"/>
          <w:numId w:val="19"/>
        </w:numPr>
        <w:rPr>
          <w:rFonts w:ascii="Times New Roman" w:hAnsi="Times New Roman" w:cs="Times New Roman"/>
        </w:rPr>
      </w:pPr>
      <w:r w:rsidRPr="008351EE">
        <w:rPr>
          <w:rFonts w:ascii="Times New Roman" w:hAnsi="Times New Roman" w:cs="Times New Roman"/>
        </w:rPr>
        <w:t>Identify the problem (gather information from the customer to identify the nature of the problem).</w:t>
      </w:r>
    </w:p>
    <w:p w:rsidR="000D56CB" w:rsidRPr="008351EE" w:rsidRDefault="000D56CB" w:rsidP="00D92914">
      <w:pPr>
        <w:pStyle w:val="ListParagraph"/>
        <w:numPr>
          <w:ilvl w:val="1"/>
          <w:numId w:val="19"/>
        </w:numPr>
        <w:rPr>
          <w:rFonts w:ascii="Times New Roman" w:hAnsi="Times New Roman" w:cs="Times New Roman"/>
        </w:rPr>
      </w:pPr>
      <w:r w:rsidRPr="008351EE">
        <w:rPr>
          <w:rFonts w:ascii="Times New Roman" w:hAnsi="Times New Roman" w:cs="Times New Roman"/>
        </w:rPr>
        <w:t>Can customer show you the problem?</w:t>
      </w:r>
    </w:p>
    <w:p w:rsidR="000D56CB" w:rsidRPr="008351EE" w:rsidRDefault="000D56CB" w:rsidP="00D92914">
      <w:pPr>
        <w:pStyle w:val="ListParagraph"/>
        <w:numPr>
          <w:ilvl w:val="1"/>
          <w:numId w:val="19"/>
        </w:numPr>
        <w:rPr>
          <w:rFonts w:ascii="Times New Roman" w:hAnsi="Times New Roman" w:cs="Times New Roman"/>
        </w:rPr>
      </w:pPr>
      <w:r w:rsidRPr="008351EE">
        <w:rPr>
          <w:rFonts w:ascii="Times New Roman" w:hAnsi="Times New Roman" w:cs="Times New Roman"/>
        </w:rPr>
        <w:t>How often does the problem occur?</w:t>
      </w:r>
    </w:p>
    <w:p w:rsidR="000D56CB" w:rsidRPr="008351EE" w:rsidRDefault="000D56CB" w:rsidP="00D92914">
      <w:pPr>
        <w:pStyle w:val="ListParagraph"/>
        <w:numPr>
          <w:ilvl w:val="1"/>
          <w:numId w:val="19"/>
        </w:numPr>
        <w:rPr>
          <w:rFonts w:ascii="Times New Roman" w:hAnsi="Times New Roman" w:cs="Times New Roman"/>
        </w:rPr>
      </w:pPr>
      <w:r w:rsidRPr="008351EE">
        <w:rPr>
          <w:rFonts w:ascii="Times New Roman" w:hAnsi="Times New Roman" w:cs="Times New Roman"/>
        </w:rPr>
        <w:t>Has any new hardware or software been installed recently?</w:t>
      </w:r>
    </w:p>
    <w:p w:rsidR="000D56CB" w:rsidRPr="008351EE" w:rsidRDefault="000D56CB" w:rsidP="00D92914">
      <w:pPr>
        <w:pStyle w:val="ListParagraph"/>
        <w:numPr>
          <w:ilvl w:val="1"/>
          <w:numId w:val="19"/>
        </w:numPr>
        <w:rPr>
          <w:rFonts w:ascii="Times New Roman" w:hAnsi="Times New Roman" w:cs="Times New Roman"/>
        </w:rPr>
      </w:pPr>
      <w:r w:rsidRPr="008351EE">
        <w:rPr>
          <w:rFonts w:ascii="Times New Roman" w:hAnsi="Times New Roman" w:cs="Times New Roman"/>
        </w:rPr>
        <w:t>Does the problem occur in a specific application? </w:t>
      </w:r>
    </w:p>
    <w:p w:rsidR="001A3155" w:rsidRPr="008351EE" w:rsidRDefault="001A3155" w:rsidP="00D92914">
      <w:pPr>
        <w:pStyle w:val="ListParagraph"/>
        <w:numPr>
          <w:ilvl w:val="0"/>
          <w:numId w:val="19"/>
        </w:numPr>
        <w:rPr>
          <w:rFonts w:ascii="Times New Roman" w:hAnsi="Times New Roman" w:cs="Times New Roman"/>
        </w:rPr>
      </w:pPr>
      <w:r w:rsidRPr="008351EE">
        <w:rPr>
          <w:rFonts w:ascii="Times New Roman" w:hAnsi="Times New Roman" w:cs="Times New Roman"/>
        </w:rPr>
        <w:t>Isolate the problem</w:t>
      </w:r>
    </w:p>
    <w:p w:rsidR="001A3155" w:rsidRPr="008351EE" w:rsidRDefault="001A3155" w:rsidP="00D92914">
      <w:pPr>
        <w:pStyle w:val="ListParagraph"/>
        <w:numPr>
          <w:ilvl w:val="0"/>
          <w:numId w:val="19"/>
        </w:numPr>
        <w:rPr>
          <w:rFonts w:ascii="Times New Roman" w:hAnsi="Times New Roman" w:cs="Times New Roman"/>
        </w:rPr>
      </w:pPr>
      <w:r w:rsidRPr="008351EE">
        <w:rPr>
          <w:rFonts w:ascii="Times New Roman" w:hAnsi="Times New Roman" w:cs="Times New Roman"/>
        </w:rPr>
        <w:t>Correct the problem</w:t>
      </w:r>
    </w:p>
    <w:p w:rsidR="001A3155" w:rsidRPr="008351EE" w:rsidRDefault="001A3155" w:rsidP="00D92914">
      <w:pPr>
        <w:pStyle w:val="ListParagraph"/>
        <w:numPr>
          <w:ilvl w:val="0"/>
          <w:numId w:val="19"/>
        </w:numPr>
        <w:rPr>
          <w:rFonts w:ascii="Times New Roman" w:hAnsi="Times New Roman" w:cs="Times New Roman"/>
        </w:rPr>
      </w:pPr>
      <w:r w:rsidRPr="008351EE">
        <w:rPr>
          <w:rFonts w:ascii="Times New Roman" w:hAnsi="Times New Roman" w:cs="Times New Roman"/>
        </w:rPr>
        <w:t>Verify corrective action taken</w:t>
      </w:r>
    </w:p>
    <w:p w:rsidR="001A3155" w:rsidRPr="008351EE" w:rsidRDefault="001A3155" w:rsidP="00D92914">
      <w:pPr>
        <w:pStyle w:val="ListParagraph"/>
        <w:numPr>
          <w:ilvl w:val="0"/>
          <w:numId w:val="19"/>
        </w:numPr>
        <w:rPr>
          <w:rFonts w:ascii="Times New Roman" w:hAnsi="Times New Roman" w:cs="Times New Roman"/>
        </w:rPr>
      </w:pPr>
      <w:r w:rsidRPr="008351EE">
        <w:rPr>
          <w:rFonts w:ascii="Times New Roman" w:hAnsi="Times New Roman" w:cs="Times New Roman"/>
        </w:rPr>
        <w:t>Document your steps. This is useful for two reasons. For you or others to refer back to  on the next possible service call for the same equipment  and because you may not be the only one servicing the computer and the next person will need to know what steps you have taken.</w:t>
      </w:r>
    </w:p>
    <w:p w:rsidR="00AF7630" w:rsidRPr="008351EE" w:rsidRDefault="001A3155" w:rsidP="00D92914">
      <w:pPr>
        <w:pStyle w:val="ListParagraph"/>
        <w:numPr>
          <w:ilvl w:val="0"/>
          <w:numId w:val="19"/>
        </w:numPr>
        <w:rPr>
          <w:rFonts w:ascii="Times New Roman" w:hAnsi="Times New Roman" w:cs="Times New Roman"/>
        </w:rPr>
      </w:pPr>
      <w:r w:rsidRPr="008351EE">
        <w:rPr>
          <w:rFonts w:ascii="Times New Roman" w:hAnsi="Times New Roman" w:cs="Times New Roman"/>
        </w:rPr>
        <w:t>Follow-up</w:t>
      </w:r>
      <w:r w:rsidR="008F3B81" w:rsidRPr="008351EE">
        <w:rPr>
          <w:rFonts w:ascii="Times New Roman" w:hAnsi="Times New Roman" w:cs="Times New Roman"/>
        </w:rPr>
        <w:t> -</w:t>
      </w:r>
      <w:r w:rsidRPr="008351EE">
        <w:rPr>
          <w:rFonts w:ascii="Times New Roman" w:hAnsi="Times New Roman" w:cs="Times New Roman"/>
        </w:rPr>
        <w:t xml:space="preserve"> contact the customer</w:t>
      </w:r>
      <w:r w:rsidR="008F3B81" w:rsidRPr="008351EE">
        <w:rPr>
          <w:rFonts w:ascii="Times New Roman" w:hAnsi="Times New Roman" w:cs="Times New Roman"/>
        </w:rPr>
        <w:t> after</w:t>
      </w:r>
      <w:r w:rsidRPr="008351EE">
        <w:rPr>
          <w:rFonts w:ascii="Times New Roman" w:hAnsi="Times New Roman" w:cs="Times New Roman"/>
        </w:rPr>
        <w:t xml:space="preserve"> they take back the equipment and see if they are problem-free.</w:t>
      </w:r>
      <w:r w:rsidR="00D8083B" w:rsidRPr="008351EE">
        <w:rPr>
          <w:rFonts w:ascii="Times New Roman" w:hAnsi="Times New Roman" w:cs="Times New Roman"/>
        </w:rPr>
        <w:t xml:space="preserve">  This is good customer service and shows the customer that </w:t>
      </w:r>
      <w:r w:rsidR="008F3B81" w:rsidRPr="008351EE">
        <w:rPr>
          <w:rFonts w:ascii="Times New Roman" w:hAnsi="Times New Roman" w:cs="Times New Roman"/>
        </w:rPr>
        <w:t>you are</w:t>
      </w:r>
      <w:r w:rsidR="00D8083B" w:rsidRPr="008351EE">
        <w:rPr>
          <w:rFonts w:ascii="Times New Roman" w:hAnsi="Times New Roman" w:cs="Times New Roman"/>
        </w:rPr>
        <w:t xml:space="preserve"> concerned about their problem.</w:t>
      </w:r>
    </w:p>
    <w:p w:rsidR="008351EE" w:rsidRDefault="008351EE" w:rsidP="001A3155">
      <w:r>
        <w:t>Notes:</w:t>
      </w:r>
    </w:p>
    <w:p w:rsidR="001A3155" w:rsidRDefault="008351EE" w:rsidP="008351EE">
      <w:r>
        <w:t xml:space="preserve"> </w:t>
      </w:r>
      <w:r w:rsidR="001A3155">
        <w:t>Some problems are hard to duplicate, especially intermittent hardware or intermittent software problems.  Refer to customer's information on exactly what error message or problem occurred, what applications was the customer using, how many applications were open, etc.....  Sometimes the computer works fine in the shop,</w:t>
      </w:r>
      <w:r w:rsidR="008F3B81">
        <w:t> but</w:t>
      </w:r>
      <w:r w:rsidR="001A3155">
        <w:t xml:space="preserve"> when the customer takes it back, the problem returns.  This is always frustrating to the customer, and technician. Could an externally connected peripheral that the customer has have caused the problem? Communicate with t</w:t>
      </w:r>
      <w:r w:rsidR="00D8083B">
        <w:t>he customer as often as needed.</w:t>
      </w:r>
    </w:p>
    <w:p w:rsidR="008351EE" w:rsidRDefault="008351EE" w:rsidP="001A3155">
      <w:r>
        <w:t xml:space="preserve">Ensure that you addressed the initial problem described by the customer.  It is possible that the original problem is overlooked when an additional </w:t>
      </w:r>
      <w:proofErr w:type="gramStart"/>
      <w:r>
        <w:t xml:space="preserve">problem </w:t>
      </w:r>
      <w:r w:rsidR="00704517">
        <w:t xml:space="preserve"> or</w:t>
      </w:r>
      <w:proofErr w:type="gramEnd"/>
      <w:r w:rsidR="00704517">
        <w:t xml:space="preserve"> problems are</w:t>
      </w:r>
      <w:r>
        <w:t xml:space="preserve"> encountered during the evaluation.</w:t>
      </w:r>
    </w:p>
    <w:p w:rsidR="001A3155" w:rsidRPr="001A3155" w:rsidRDefault="001A3155" w:rsidP="001A3155">
      <w:pPr>
        <w:rPr>
          <w:rFonts w:ascii="Times New Roman" w:hAnsi="Times New Roman" w:cs="Times New Roman"/>
          <w:sz w:val="24"/>
          <w:szCs w:val="24"/>
        </w:rPr>
      </w:pPr>
      <w:r>
        <w:t xml:space="preserve">In a typical scenario, the customer does not always remember the </w:t>
      </w:r>
      <w:r w:rsidR="00D8083B">
        <w:t>conditions when</w:t>
      </w:r>
      <w:r>
        <w:t xml:space="preserve"> the problem first happened. If </w:t>
      </w:r>
      <w:r w:rsidR="00872EDD">
        <w:t>you cannot</w:t>
      </w:r>
      <w:r>
        <w:t xml:space="preserve"> duplicate the problem, or are not sure you fixed it</w:t>
      </w:r>
      <w:r w:rsidR="008F3B81">
        <w:t>, ask</w:t>
      </w:r>
      <w:r>
        <w:t xml:space="preserve"> the customer that if the problem happens again</w:t>
      </w:r>
      <w:r w:rsidR="008F3B81">
        <w:t>, to</w:t>
      </w:r>
      <w:r>
        <w:t xml:space="preserve"> immediately write </w:t>
      </w:r>
      <w:r w:rsidR="008F3B81">
        <w:t>down the</w:t>
      </w:r>
      <w:r>
        <w:t xml:space="preserve"> conditions that existed when the problem occurs.</w:t>
      </w:r>
      <w:r w:rsidR="00D8083B">
        <w:t xml:space="preserve"> This should help the technician in their continued diagnosis.</w:t>
      </w:r>
    </w:p>
    <w:p w:rsidR="00A730BC" w:rsidRPr="00AF7630" w:rsidRDefault="00A730BC" w:rsidP="00AF7630">
      <w:pPr>
        <w:rPr>
          <w:rFonts w:ascii="Times New Roman" w:hAnsi="Times New Roman" w:cs="Times New Roman"/>
        </w:rPr>
      </w:pPr>
      <w:r w:rsidRPr="00302CE8">
        <w:rPr>
          <w:rFonts w:ascii="Times New Roman" w:hAnsi="Times New Roman" w:cs="Times New Roman"/>
        </w:rPr>
        <w:br w:type="page"/>
      </w:r>
    </w:p>
    <w:p w:rsidR="00252F7E" w:rsidRPr="00C6427D" w:rsidRDefault="00174B30" w:rsidP="00D92914">
      <w:pPr>
        <w:pStyle w:val="ListParagraph"/>
        <w:numPr>
          <w:ilvl w:val="0"/>
          <w:numId w:val="20"/>
        </w:numPr>
        <w:rPr>
          <w:rFonts w:ascii="Times New Roman" w:hAnsi="Times New Roman" w:cs="Times New Roman"/>
          <w:b/>
        </w:rPr>
      </w:pPr>
      <w:proofErr w:type="spellStart"/>
      <w:r>
        <w:rPr>
          <w:rFonts w:ascii="Times New Roman" w:hAnsi="Times New Roman" w:cs="Times New Roman"/>
          <w:b/>
        </w:rPr>
        <w:t>ResNE</w:t>
      </w:r>
      <w:r w:rsidRPr="00C6427D">
        <w:rPr>
          <w:rFonts w:ascii="Times New Roman" w:hAnsi="Times New Roman" w:cs="Times New Roman"/>
          <w:b/>
        </w:rPr>
        <w:t>t</w:t>
      </w:r>
      <w:proofErr w:type="spellEnd"/>
      <w:r w:rsidR="003D0FB2" w:rsidRPr="00C6427D">
        <w:rPr>
          <w:rFonts w:ascii="Times New Roman" w:hAnsi="Times New Roman" w:cs="Times New Roman"/>
          <w:b/>
        </w:rPr>
        <w:t xml:space="preserve"> Configuration  issues</w:t>
      </w:r>
      <w:r w:rsidR="00147C78" w:rsidRPr="00C6427D">
        <w:rPr>
          <w:rFonts w:ascii="Times New Roman" w:hAnsi="Times New Roman" w:cs="Times New Roman"/>
          <w:b/>
        </w:rPr>
        <w:t xml:space="preserve"> – </w:t>
      </w:r>
      <w:r w:rsidR="00C66B9F">
        <w:rPr>
          <w:rFonts w:ascii="Times New Roman" w:hAnsi="Times New Roman" w:cs="Times New Roman"/>
          <w:b/>
        </w:rPr>
        <w:t xml:space="preserve">possible </w:t>
      </w:r>
      <w:r w:rsidR="00147C78" w:rsidRPr="00C6427D">
        <w:rPr>
          <w:rFonts w:ascii="Times New Roman" w:hAnsi="Times New Roman" w:cs="Times New Roman"/>
          <w:b/>
        </w:rPr>
        <w:t>causes of:</w:t>
      </w:r>
    </w:p>
    <w:p w:rsidR="003D0FB2" w:rsidRDefault="003D0FB2" w:rsidP="00D92914">
      <w:pPr>
        <w:pStyle w:val="ListParagraph"/>
        <w:numPr>
          <w:ilvl w:val="1"/>
          <w:numId w:val="1"/>
        </w:numPr>
        <w:rPr>
          <w:rFonts w:ascii="Times New Roman" w:hAnsi="Times New Roman" w:cs="Times New Roman"/>
        </w:rPr>
      </w:pPr>
      <w:r w:rsidRPr="00302CE8">
        <w:rPr>
          <w:rFonts w:ascii="Times New Roman" w:hAnsi="Times New Roman" w:cs="Times New Roman"/>
        </w:rPr>
        <w:t>No Bradford utility installed</w:t>
      </w:r>
      <w:r w:rsidR="003207FE">
        <w:rPr>
          <w:rFonts w:ascii="Times New Roman" w:hAnsi="Times New Roman" w:cs="Times New Roman"/>
        </w:rPr>
        <w:t xml:space="preserve"> -</w:t>
      </w:r>
    </w:p>
    <w:p w:rsidR="003D0FB2" w:rsidRDefault="003D0FB2" w:rsidP="00D92914">
      <w:pPr>
        <w:pStyle w:val="ListParagraph"/>
        <w:numPr>
          <w:ilvl w:val="2"/>
          <w:numId w:val="1"/>
        </w:numPr>
        <w:rPr>
          <w:rFonts w:ascii="Times New Roman" w:hAnsi="Times New Roman" w:cs="Times New Roman"/>
        </w:rPr>
      </w:pPr>
      <w:r>
        <w:rPr>
          <w:rFonts w:ascii="Times New Roman" w:hAnsi="Times New Roman" w:cs="Times New Roman"/>
        </w:rPr>
        <w:t xml:space="preserve">If currently required, </w:t>
      </w:r>
      <w:r w:rsidR="00147C78">
        <w:rPr>
          <w:rFonts w:ascii="Times New Roman" w:hAnsi="Times New Roman" w:cs="Times New Roman"/>
        </w:rPr>
        <w:t>install the Bradford utility. I</w:t>
      </w:r>
      <w:r w:rsidR="004146B7">
        <w:rPr>
          <w:rFonts w:ascii="Times New Roman" w:hAnsi="Times New Roman" w:cs="Times New Roman"/>
        </w:rPr>
        <w:t>f</w:t>
      </w:r>
      <w:r>
        <w:rPr>
          <w:rFonts w:ascii="Times New Roman" w:hAnsi="Times New Roman" w:cs="Times New Roman"/>
        </w:rPr>
        <w:t xml:space="preserve"> you are not sure if it is required in the Fall 2010 semester, ask </w:t>
      </w:r>
      <w:r w:rsidR="00147C78">
        <w:rPr>
          <w:rFonts w:ascii="Times New Roman" w:hAnsi="Times New Roman" w:cs="Times New Roman"/>
        </w:rPr>
        <w:t>a</w:t>
      </w:r>
      <w:r>
        <w:rPr>
          <w:rFonts w:ascii="Times New Roman" w:hAnsi="Times New Roman" w:cs="Times New Roman"/>
        </w:rPr>
        <w:t xml:space="preserve"> Help Desk </w:t>
      </w:r>
      <w:r w:rsidR="00147C78">
        <w:rPr>
          <w:rFonts w:ascii="Times New Roman" w:hAnsi="Times New Roman" w:cs="Times New Roman"/>
        </w:rPr>
        <w:t xml:space="preserve">Supervisor or the </w:t>
      </w:r>
      <w:r>
        <w:rPr>
          <w:rFonts w:ascii="Times New Roman" w:hAnsi="Times New Roman" w:cs="Times New Roman"/>
        </w:rPr>
        <w:t>Help Desk</w:t>
      </w:r>
      <w:r w:rsidR="00147C78">
        <w:rPr>
          <w:rFonts w:ascii="Times New Roman" w:hAnsi="Times New Roman" w:cs="Times New Roman"/>
        </w:rPr>
        <w:t xml:space="preserve"> Manager</w:t>
      </w:r>
    </w:p>
    <w:p w:rsidR="00C66B9F" w:rsidRDefault="00C66B9F" w:rsidP="00C66B9F">
      <w:pPr>
        <w:pStyle w:val="ListParagraph"/>
        <w:numPr>
          <w:ilvl w:val="1"/>
          <w:numId w:val="1"/>
        </w:numPr>
        <w:rPr>
          <w:rFonts w:ascii="Times New Roman" w:hAnsi="Times New Roman" w:cs="Times New Roman"/>
        </w:rPr>
      </w:pPr>
      <w:r w:rsidRPr="00C66B9F">
        <w:rPr>
          <w:rFonts w:ascii="Times New Roman" w:hAnsi="Times New Roman" w:cs="Times New Roman"/>
        </w:rPr>
        <w:t>The IP starts with 169 and/or a limited or no connectivity” message</w:t>
      </w:r>
    </w:p>
    <w:p w:rsidR="00C66B9F" w:rsidRPr="009A30E4" w:rsidRDefault="00C66B9F" w:rsidP="00C66B9F">
      <w:pPr>
        <w:pStyle w:val="ListParagraph"/>
        <w:numPr>
          <w:ilvl w:val="2"/>
          <w:numId w:val="1"/>
        </w:numPr>
        <w:rPr>
          <w:rFonts w:ascii="Times New Roman" w:hAnsi="Times New Roman" w:cs="Times New Roman"/>
        </w:rPr>
      </w:pPr>
      <w:r w:rsidRPr="009A30E4">
        <w:rPr>
          <w:rFonts w:ascii="Times New Roman" w:hAnsi="Times New Roman" w:cs="Times New Roman"/>
        </w:rPr>
        <w:t>Bad Network card</w:t>
      </w:r>
    </w:p>
    <w:p w:rsidR="00C66B9F" w:rsidRDefault="00C66B9F" w:rsidP="00C66B9F">
      <w:pPr>
        <w:pStyle w:val="ListParagraph"/>
        <w:numPr>
          <w:ilvl w:val="2"/>
          <w:numId w:val="1"/>
        </w:numPr>
        <w:rPr>
          <w:rFonts w:ascii="Times New Roman" w:hAnsi="Times New Roman" w:cs="Times New Roman"/>
        </w:rPr>
      </w:pPr>
      <w:r w:rsidRPr="009A30E4">
        <w:rPr>
          <w:rFonts w:ascii="Times New Roman" w:hAnsi="Times New Roman" w:cs="Times New Roman"/>
        </w:rPr>
        <w:t>Bad driver for the network card</w:t>
      </w:r>
    </w:p>
    <w:p w:rsidR="00C66B9F" w:rsidRPr="009A30E4" w:rsidRDefault="00C66B9F" w:rsidP="00C66B9F">
      <w:pPr>
        <w:pStyle w:val="ListParagraph"/>
        <w:numPr>
          <w:ilvl w:val="2"/>
          <w:numId w:val="1"/>
        </w:numPr>
        <w:rPr>
          <w:rFonts w:ascii="Times New Roman" w:hAnsi="Times New Roman" w:cs="Times New Roman"/>
        </w:rPr>
      </w:pPr>
      <w:r>
        <w:rPr>
          <w:rFonts w:ascii="Times New Roman" w:hAnsi="Times New Roman" w:cs="Times New Roman"/>
        </w:rPr>
        <w:t>Bad network cable</w:t>
      </w:r>
    </w:p>
    <w:p w:rsidR="00C66B9F" w:rsidRDefault="00C66B9F" w:rsidP="00C66B9F">
      <w:pPr>
        <w:pStyle w:val="ListParagraph"/>
        <w:numPr>
          <w:ilvl w:val="2"/>
          <w:numId w:val="1"/>
        </w:numPr>
        <w:rPr>
          <w:rFonts w:ascii="Times New Roman" w:hAnsi="Times New Roman" w:cs="Times New Roman"/>
        </w:rPr>
      </w:pPr>
      <w:r w:rsidRPr="009A30E4">
        <w:rPr>
          <w:rFonts w:ascii="Times New Roman" w:hAnsi="Times New Roman" w:cs="Times New Roman"/>
        </w:rPr>
        <w:t xml:space="preserve">No wireless signal </w:t>
      </w:r>
    </w:p>
    <w:p w:rsidR="00C66B9F" w:rsidRPr="009A30E4" w:rsidRDefault="00C66B9F" w:rsidP="00C66B9F">
      <w:pPr>
        <w:pStyle w:val="ListParagraph"/>
        <w:numPr>
          <w:ilvl w:val="2"/>
          <w:numId w:val="1"/>
        </w:numPr>
        <w:rPr>
          <w:rFonts w:ascii="Times New Roman" w:hAnsi="Times New Roman" w:cs="Times New Roman"/>
        </w:rPr>
      </w:pPr>
      <w:r>
        <w:rPr>
          <w:rFonts w:ascii="Times New Roman" w:hAnsi="Times New Roman" w:cs="Times New Roman"/>
        </w:rPr>
        <w:t>Virus/Malware infestation</w:t>
      </w:r>
    </w:p>
    <w:p w:rsidR="00C66B9F" w:rsidRDefault="00C66B9F" w:rsidP="00C66B9F">
      <w:pPr>
        <w:pStyle w:val="ListParagraph"/>
        <w:numPr>
          <w:ilvl w:val="2"/>
          <w:numId w:val="1"/>
        </w:numPr>
        <w:rPr>
          <w:rFonts w:ascii="Times New Roman" w:hAnsi="Times New Roman" w:cs="Times New Roman"/>
        </w:rPr>
      </w:pPr>
      <w:r w:rsidRPr="009A30E4">
        <w:rPr>
          <w:rFonts w:ascii="Times New Roman" w:hAnsi="Times New Roman" w:cs="Times New Roman"/>
        </w:rPr>
        <w:t>Restricted access due to spamming</w:t>
      </w:r>
    </w:p>
    <w:p w:rsidR="00FB5D01" w:rsidRPr="00C66B9F" w:rsidRDefault="00FB5D01" w:rsidP="00FB5D01">
      <w:pPr>
        <w:pStyle w:val="ListParagraph"/>
        <w:numPr>
          <w:ilvl w:val="0"/>
          <w:numId w:val="1"/>
        </w:numPr>
        <w:rPr>
          <w:rFonts w:ascii="Times New Roman" w:hAnsi="Times New Roman" w:cs="Times New Roman"/>
        </w:rPr>
      </w:pPr>
      <w:r>
        <w:rPr>
          <w:rFonts w:ascii="Times New Roman" w:hAnsi="Times New Roman" w:cs="Times New Roman"/>
        </w:rPr>
        <w:t>PSU Guest wireless is OK but PSU wireless does not work</w:t>
      </w:r>
    </w:p>
    <w:p w:rsidR="00FB5D01" w:rsidRPr="00302CE8" w:rsidRDefault="00FB5D01" w:rsidP="00FB5D01">
      <w:pPr>
        <w:pStyle w:val="ListParagraph"/>
        <w:numPr>
          <w:ilvl w:val="2"/>
          <w:numId w:val="1"/>
        </w:numPr>
        <w:rPr>
          <w:rFonts w:ascii="Times New Roman" w:hAnsi="Times New Roman" w:cs="Times New Roman"/>
        </w:rPr>
      </w:pPr>
      <w:r>
        <w:rPr>
          <w:rFonts w:ascii="Times New Roman" w:hAnsi="Times New Roman" w:cs="Times New Roman"/>
        </w:rPr>
        <w:t>This typically indicates that you have a Bradford issue.</w:t>
      </w:r>
    </w:p>
    <w:p w:rsidR="00FB5D01" w:rsidRPr="00C66B9F" w:rsidRDefault="00FB5D01" w:rsidP="00FB5D01">
      <w:pPr>
        <w:pStyle w:val="ListParagraph"/>
        <w:numPr>
          <w:ilvl w:val="3"/>
          <w:numId w:val="1"/>
        </w:numPr>
        <w:rPr>
          <w:rFonts w:ascii="Times New Roman" w:hAnsi="Times New Roman" w:cs="Times New Roman"/>
        </w:rPr>
      </w:pPr>
      <w:r>
        <w:rPr>
          <w:rFonts w:ascii="Times New Roman" w:hAnsi="Times New Roman" w:cs="Times New Roman"/>
        </w:rPr>
        <w:t>Know how to restart Bradford services</w:t>
      </w:r>
    </w:p>
    <w:p w:rsidR="00C66B9F" w:rsidRDefault="00C66B9F" w:rsidP="00D92914">
      <w:pPr>
        <w:pStyle w:val="ListParagraph"/>
        <w:numPr>
          <w:ilvl w:val="1"/>
          <w:numId w:val="1"/>
        </w:numPr>
        <w:rPr>
          <w:rFonts w:ascii="Times New Roman" w:hAnsi="Times New Roman" w:cs="Times New Roman"/>
        </w:rPr>
      </w:pPr>
      <w:r w:rsidRPr="00302CE8">
        <w:rPr>
          <w:rFonts w:ascii="Times New Roman" w:hAnsi="Times New Roman" w:cs="Times New Roman"/>
        </w:rPr>
        <w:t>No antivirus program is installed</w:t>
      </w:r>
    </w:p>
    <w:p w:rsidR="003D0FB2" w:rsidRPr="00302CE8" w:rsidRDefault="003D0FB2" w:rsidP="00D92914">
      <w:pPr>
        <w:pStyle w:val="ListParagraph"/>
        <w:numPr>
          <w:ilvl w:val="2"/>
          <w:numId w:val="1"/>
        </w:numPr>
        <w:rPr>
          <w:rFonts w:ascii="Times New Roman" w:hAnsi="Times New Roman" w:cs="Times New Roman"/>
        </w:rPr>
      </w:pPr>
      <w:r>
        <w:rPr>
          <w:rFonts w:ascii="Times New Roman" w:hAnsi="Times New Roman" w:cs="Times New Roman"/>
        </w:rPr>
        <w:t>Install Avira</w:t>
      </w:r>
      <w:r w:rsidR="0098682D">
        <w:rPr>
          <w:rFonts w:ascii="Times New Roman" w:hAnsi="Times New Roman" w:cs="Times New Roman"/>
        </w:rPr>
        <w:t xml:space="preserve"> or other free</w:t>
      </w:r>
      <w:r>
        <w:rPr>
          <w:rFonts w:ascii="Times New Roman" w:hAnsi="Times New Roman" w:cs="Times New Roman"/>
        </w:rPr>
        <w:t xml:space="preserve"> antivirus – Exception – Customer may have a pre-paid subscription to an antivirus program that needs to be installed. Communicate with the customer to determine this.</w:t>
      </w:r>
    </w:p>
    <w:p w:rsidR="003D0FB2" w:rsidRPr="00302CE8" w:rsidRDefault="00147C78" w:rsidP="00D92914">
      <w:pPr>
        <w:pStyle w:val="ListParagraph"/>
        <w:numPr>
          <w:ilvl w:val="1"/>
          <w:numId w:val="1"/>
        </w:numPr>
        <w:rPr>
          <w:rFonts w:ascii="Times New Roman" w:hAnsi="Times New Roman" w:cs="Times New Roman"/>
        </w:rPr>
      </w:pPr>
      <w:r>
        <w:rPr>
          <w:rFonts w:ascii="Times New Roman" w:hAnsi="Times New Roman" w:cs="Times New Roman"/>
        </w:rPr>
        <w:t>A</w:t>
      </w:r>
      <w:r w:rsidR="003D0FB2" w:rsidRPr="00302CE8">
        <w:rPr>
          <w:rFonts w:ascii="Times New Roman" w:hAnsi="Times New Roman" w:cs="Times New Roman"/>
        </w:rPr>
        <w:t>ntivirus is not active or updated</w:t>
      </w:r>
      <w:r w:rsidR="003207FE">
        <w:rPr>
          <w:rFonts w:ascii="Times New Roman" w:hAnsi="Times New Roman" w:cs="Times New Roman"/>
        </w:rPr>
        <w:t xml:space="preserve"> -</w:t>
      </w:r>
    </w:p>
    <w:p w:rsidR="003D0FB2" w:rsidRDefault="00147C78" w:rsidP="00D92914">
      <w:pPr>
        <w:pStyle w:val="ListParagraph"/>
        <w:numPr>
          <w:ilvl w:val="2"/>
          <w:numId w:val="1"/>
        </w:numPr>
        <w:rPr>
          <w:rFonts w:ascii="Times New Roman" w:hAnsi="Times New Roman" w:cs="Times New Roman"/>
        </w:rPr>
      </w:pPr>
      <w:r>
        <w:rPr>
          <w:rFonts w:ascii="Times New Roman" w:hAnsi="Times New Roman" w:cs="Times New Roman"/>
        </w:rPr>
        <w:t xml:space="preserve">Take appropriate action – if the antivirus program is expired, communicate with customer and recommend installing </w:t>
      </w:r>
      <w:r w:rsidR="008F3B81">
        <w:rPr>
          <w:rFonts w:ascii="Times New Roman" w:hAnsi="Times New Roman" w:cs="Times New Roman"/>
        </w:rPr>
        <w:t>the</w:t>
      </w:r>
      <w:r>
        <w:rPr>
          <w:rFonts w:ascii="Times New Roman" w:hAnsi="Times New Roman" w:cs="Times New Roman"/>
        </w:rPr>
        <w:t xml:space="preserve"> free Avira </w:t>
      </w:r>
      <w:r w:rsidR="008F3B81">
        <w:rPr>
          <w:rFonts w:ascii="Times New Roman" w:hAnsi="Times New Roman" w:cs="Times New Roman"/>
        </w:rPr>
        <w:t>antivirus (</w:t>
      </w:r>
      <w:r>
        <w:rPr>
          <w:rFonts w:ascii="Times New Roman" w:hAnsi="Times New Roman" w:cs="Times New Roman"/>
        </w:rPr>
        <w:t>remove the expired program first).</w:t>
      </w:r>
    </w:p>
    <w:p w:rsidR="003D0FB2" w:rsidRPr="00302CE8" w:rsidRDefault="003D0FB2" w:rsidP="00D92914">
      <w:pPr>
        <w:pStyle w:val="ListParagraph"/>
        <w:numPr>
          <w:ilvl w:val="1"/>
          <w:numId w:val="1"/>
        </w:numPr>
        <w:rPr>
          <w:rFonts w:ascii="Times New Roman" w:hAnsi="Times New Roman" w:cs="Times New Roman"/>
        </w:rPr>
      </w:pPr>
      <w:r w:rsidRPr="00302CE8">
        <w:rPr>
          <w:rFonts w:ascii="Times New Roman" w:hAnsi="Times New Roman" w:cs="Times New Roman"/>
        </w:rPr>
        <w:t>Customer has multip</w:t>
      </w:r>
      <w:r>
        <w:rPr>
          <w:rFonts w:ascii="Times New Roman" w:hAnsi="Times New Roman" w:cs="Times New Roman"/>
        </w:rPr>
        <w:t>le antivirus programs installed</w:t>
      </w:r>
      <w:r w:rsidR="003207FE">
        <w:rPr>
          <w:rFonts w:ascii="Times New Roman" w:hAnsi="Times New Roman" w:cs="Times New Roman"/>
        </w:rPr>
        <w:t xml:space="preserve"> -</w:t>
      </w:r>
    </w:p>
    <w:p w:rsidR="003D0FB2" w:rsidRDefault="003D0FB2" w:rsidP="00D92914">
      <w:pPr>
        <w:pStyle w:val="ListParagraph"/>
        <w:numPr>
          <w:ilvl w:val="2"/>
          <w:numId w:val="1"/>
        </w:numPr>
        <w:rPr>
          <w:rFonts w:ascii="Times New Roman" w:hAnsi="Times New Roman" w:cs="Times New Roman"/>
        </w:rPr>
      </w:pPr>
      <w:r>
        <w:rPr>
          <w:rFonts w:ascii="Times New Roman" w:hAnsi="Times New Roman" w:cs="Times New Roman"/>
        </w:rPr>
        <w:t>Having more than one antivirus program is counter-productive and will also slow a computer down</w:t>
      </w:r>
    </w:p>
    <w:p w:rsidR="003D0FB2" w:rsidRDefault="003D0FB2" w:rsidP="00D92914">
      <w:pPr>
        <w:pStyle w:val="ListParagraph"/>
        <w:numPr>
          <w:ilvl w:val="2"/>
          <w:numId w:val="1"/>
        </w:numPr>
        <w:rPr>
          <w:rFonts w:ascii="Times New Roman" w:hAnsi="Times New Roman" w:cs="Times New Roman"/>
        </w:rPr>
      </w:pPr>
      <w:r>
        <w:rPr>
          <w:rFonts w:ascii="Times New Roman" w:hAnsi="Times New Roman" w:cs="Times New Roman"/>
        </w:rPr>
        <w:t xml:space="preserve">Communicate with customer to see </w:t>
      </w:r>
      <w:r w:rsidR="00147C78">
        <w:rPr>
          <w:rFonts w:ascii="Times New Roman" w:hAnsi="Times New Roman" w:cs="Times New Roman"/>
        </w:rPr>
        <w:t>which antivirus program</w:t>
      </w:r>
      <w:r>
        <w:rPr>
          <w:rFonts w:ascii="Times New Roman" w:hAnsi="Times New Roman" w:cs="Times New Roman"/>
        </w:rPr>
        <w:t xml:space="preserve"> they want to keep</w:t>
      </w:r>
      <w:r w:rsidR="00147C78">
        <w:rPr>
          <w:rFonts w:ascii="Times New Roman" w:hAnsi="Times New Roman" w:cs="Times New Roman"/>
        </w:rPr>
        <w:t>.   **</w:t>
      </w:r>
      <w:r w:rsidR="008F3B81">
        <w:rPr>
          <w:rFonts w:ascii="Times New Roman" w:hAnsi="Times New Roman" w:cs="Times New Roman"/>
        </w:rPr>
        <w:t>One</w:t>
      </w:r>
      <w:r>
        <w:rPr>
          <w:rFonts w:ascii="Times New Roman" w:hAnsi="Times New Roman" w:cs="Times New Roman"/>
        </w:rPr>
        <w:t xml:space="preserve"> of the antivirus programs may be a subscription-based program.</w:t>
      </w:r>
    </w:p>
    <w:p w:rsidR="003D0FB2" w:rsidRDefault="003D0FB2" w:rsidP="00D92914">
      <w:pPr>
        <w:pStyle w:val="ListParagraph"/>
        <w:numPr>
          <w:ilvl w:val="2"/>
          <w:numId w:val="1"/>
        </w:numPr>
        <w:rPr>
          <w:rFonts w:ascii="Times New Roman" w:hAnsi="Times New Roman" w:cs="Times New Roman"/>
        </w:rPr>
      </w:pPr>
      <w:r>
        <w:rPr>
          <w:rFonts w:ascii="Times New Roman" w:hAnsi="Times New Roman" w:cs="Times New Roman"/>
        </w:rPr>
        <w:t>Remove the unneeded</w:t>
      </w:r>
      <w:r w:rsidR="00147C78" w:rsidRPr="00147C78">
        <w:rPr>
          <w:rFonts w:ascii="Times New Roman" w:hAnsi="Times New Roman" w:cs="Times New Roman"/>
        </w:rPr>
        <w:t xml:space="preserve"> </w:t>
      </w:r>
      <w:r w:rsidR="00147C78">
        <w:rPr>
          <w:rFonts w:ascii="Times New Roman" w:hAnsi="Times New Roman" w:cs="Times New Roman"/>
        </w:rPr>
        <w:t>antivirus</w:t>
      </w:r>
      <w:r>
        <w:rPr>
          <w:rFonts w:ascii="Times New Roman" w:hAnsi="Times New Roman" w:cs="Times New Roman"/>
        </w:rPr>
        <w:t xml:space="preserve"> program</w:t>
      </w:r>
    </w:p>
    <w:p w:rsidR="003D0FB2" w:rsidRPr="003D0FB2" w:rsidRDefault="003D0FB2" w:rsidP="00D92914">
      <w:pPr>
        <w:pStyle w:val="ListParagraph"/>
        <w:numPr>
          <w:ilvl w:val="2"/>
          <w:numId w:val="1"/>
        </w:numPr>
        <w:rPr>
          <w:rFonts w:ascii="Times New Roman" w:hAnsi="Times New Roman" w:cs="Times New Roman"/>
        </w:rPr>
      </w:pPr>
      <w:r>
        <w:rPr>
          <w:rFonts w:ascii="Times New Roman" w:hAnsi="Times New Roman" w:cs="Times New Roman"/>
        </w:rPr>
        <w:t xml:space="preserve">Update the </w:t>
      </w:r>
      <w:r w:rsidR="00147C78">
        <w:rPr>
          <w:rFonts w:ascii="Times New Roman" w:hAnsi="Times New Roman" w:cs="Times New Roman"/>
        </w:rPr>
        <w:t xml:space="preserve">antivirus program </w:t>
      </w:r>
      <w:r>
        <w:rPr>
          <w:rFonts w:ascii="Times New Roman" w:hAnsi="Times New Roman" w:cs="Times New Roman"/>
        </w:rPr>
        <w:t>that is being kept.</w:t>
      </w:r>
    </w:p>
    <w:p w:rsidR="00172972" w:rsidRPr="00302CE8" w:rsidRDefault="00172972" w:rsidP="00D92914">
      <w:pPr>
        <w:pStyle w:val="ListParagraph"/>
        <w:numPr>
          <w:ilvl w:val="1"/>
          <w:numId w:val="1"/>
        </w:numPr>
        <w:rPr>
          <w:rFonts w:ascii="Times New Roman" w:hAnsi="Times New Roman" w:cs="Times New Roman"/>
        </w:rPr>
      </w:pPr>
      <w:r w:rsidRPr="00302CE8">
        <w:rPr>
          <w:rFonts w:ascii="Times New Roman" w:hAnsi="Times New Roman" w:cs="Times New Roman"/>
        </w:rPr>
        <w:t>OS requires service pack installation</w:t>
      </w:r>
      <w:r w:rsidR="003207FE">
        <w:rPr>
          <w:rFonts w:ascii="Times New Roman" w:hAnsi="Times New Roman" w:cs="Times New Roman"/>
        </w:rPr>
        <w:t xml:space="preserve"> -</w:t>
      </w:r>
    </w:p>
    <w:p w:rsidR="00172972" w:rsidRDefault="00172972" w:rsidP="00D92914">
      <w:pPr>
        <w:pStyle w:val="ListParagraph"/>
        <w:numPr>
          <w:ilvl w:val="2"/>
          <w:numId w:val="1"/>
        </w:numPr>
        <w:rPr>
          <w:rFonts w:ascii="Times New Roman" w:hAnsi="Times New Roman" w:cs="Times New Roman"/>
        </w:rPr>
      </w:pPr>
      <w:r>
        <w:rPr>
          <w:rFonts w:ascii="Times New Roman" w:hAnsi="Times New Roman" w:cs="Times New Roman"/>
        </w:rPr>
        <w:t>Take appropriate action.</w:t>
      </w:r>
    </w:p>
    <w:p w:rsidR="00172972" w:rsidRPr="00302CE8" w:rsidRDefault="00172972" w:rsidP="00D92914">
      <w:pPr>
        <w:pStyle w:val="ListParagraph"/>
        <w:numPr>
          <w:ilvl w:val="1"/>
          <w:numId w:val="1"/>
        </w:numPr>
        <w:rPr>
          <w:rFonts w:ascii="Times New Roman" w:hAnsi="Times New Roman" w:cs="Times New Roman"/>
        </w:rPr>
      </w:pPr>
      <w:r w:rsidRPr="00302CE8">
        <w:rPr>
          <w:rFonts w:ascii="Times New Roman" w:hAnsi="Times New Roman" w:cs="Times New Roman"/>
        </w:rPr>
        <w:t>Student’ network access  is restricted due to spamming</w:t>
      </w:r>
      <w:r w:rsidR="003207FE">
        <w:rPr>
          <w:rFonts w:ascii="Times New Roman" w:hAnsi="Times New Roman" w:cs="Times New Roman"/>
        </w:rPr>
        <w:t xml:space="preserve"> -</w:t>
      </w:r>
    </w:p>
    <w:p w:rsidR="003D0FB2" w:rsidRDefault="00172972" w:rsidP="00D92914">
      <w:pPr>
        <w:pStyle w:val="ListParagraph"/>
        <w:numPr>
          <w:ilvl w:val="2"/>
          <w:numId w:val="1"/>
        </w:numPr>
        <w:rPr>
          <w:ins w:id="10" w:author="tom" w:date="2011-03-23T07:50:00Z"/>
          <w:rFonts w:ascii="Times New Roman" w:hAnsi="Times New Roman" w:cs="Times New Roman"/>
        </w:rPr>
      </w:pPr>
      <w:r>
        <w:rPr>
          <w:rFonts w:ascii="Times New Roman" w:hAnsi="Times New Roman" w:cs="Times New Roman"/>
        </w:rPr>
        <w:t xml:space="preserve">Check with a Help Desk supervisor to determine if this is the case. The Help Desk </w:t>
      </w:r>
      <w:r w:rsidR="008F3B81">
        <w:rPr>
          <w:rFonts w:ascii="Times New Roman" w:hAnsi="Times New Roman" w:cs="Times New Roman"/>
        </w:rPr>
        <w:t>Supervisor will</w:t>
      </w:r>
      <w:r>
        <w:rPr>
          <w:rFonts w:ascii="Times New Roman" w:hAnsi="Times New Roman" w:cs="Times New Roman"/>
        </w:rPr>
        <w:t xml:space="preserve"> need to take appropriate action</w:t>
      </w:r>
      <w:r w:rsidR="00147C78">
        <w:rPr>
          <w:rFonts w:ascii="Times New Roman" w:hAnsi="Times New Roman" w:cs="Times New Roman"/>
        </w:rPr>
        <w:t xml:space="preserve"> </w:t>
      </w:r>
      <w:r w:rsidR="008F3B81">
        <w:rPr>
          <w:rFonts w:ascii="Times New Roman" w:hAnsi="Times New Roman" w:cs="Times New Roman"/>
        </w:rPr>
        <w:t>AFTER viruses</w:t>
      </w:r>
      <w:r w:rsidR="00147C78">
        <w:rPr>
          <w:rFonts w:ascii="Times New Roman" w:hAnsi="Times New Roman" w:cs="Times New Roman"/>
        </w:rPr>
        <w:t xml:space="preserve"> / malware is successfully removed.</w:t>
      </w:r>
    </w:p>
    <w:p w:rsidR="00704517" w:rsidRPr="00172972" w:rsidRDefault="00704517" w:rsidP="00704517">
      <w:pPr>
        <w:pStyle w:val="ListParagraph"/>
        <w:numPr>
          <w:ilvl w:val="1"/>
          <w:numId w:val="1"/>
        </w:numPr>
        <w:rPr>
          <w:rFonts w:ascii="Times New Roman" w:hAnsi="Times New Roman" w:cs="Times New Roman"/>
        </w:rPr>
      </w:pPr>
      <w:r>
        <w:rPr>
          <w:rFonts w:ascii="Times New Roman" w:hAnsi="Times New Roman" w:cs="Times New Roman"/>
        </w:rPr>
        <w:t xml:space="preserve">Networking produced a document in </w:t>
      </w:r>
      <w:proofErr w:type="gramStart"/>
      <w:r>
        <w:rPr>
          <w:rFonts w:ascii="Times New Roman" w:hAnsi="Times New Roman" w:cs="Times New Roman"/>
        </w:rPr>
        <w:t>Fall</w:t>
      </w:r>
      <w:proofErr w:type="gramEnd"/>
      <w:r>
        <w:rPr>
          <w:rFonts w:ascii="Times New Roman" w:hAnsi="Times New Roman" w:cs="Times New Roman"/>
        </w:rPr>
        <w:t xml:space="preserve"> 2010. Help Desk senior staff should have access to it. The Repair Center </w:t>
      </w:r>
      <w:proofErr w:type="gramStart"/>
      <w:r>
        <w:rPr>
          <w:rFonts w:ascii="Times New Roman" w:hAnsi="Times New Roman" w:cs="Times New Roman"/>
        </w:rPr>
        <w:t>staff are</w:t>
      </w:r>
      <w:proofErr w:type="gramEnd"/>
      <w:r>
        <w:rPr>
          <w:rFonts w:ascii="Times New Roman" w:hAnsi="Times New Roman" w:cs="Times New Roman"/>
        </w:rPr>
        <w:t xml:space="preserve"> adding to this document and will publish it in late March 1011.  We will provide a link to it here at that time.</w:t>
      </w:r>
    </w:p>
    <w:p w:rsidR="003D0FB2" w:rsidRDefault="003D0FB2" w:rsidP="00172972">
      <w:pPr>
        <w:pStyle w:val="ListParagraph"/>
        <w:ind w:left="1800"/>
        <w:rPr>
          <w:rFonts w:ascii="Times New Roman" w:hAnsi="Times New Roman" w:cs="Times New Roman"/>
        </w:rPr>
      </w:pPr>
    </w:p>
    <w:p w:rsidR="008351EE" w:rsidRDefault="003D0FB2" w:rsidP="00D92914">
      <w:pPr>
        <w:pStyle w:val="ListParagraph"/>
        <w:numPr>
          <w:ilvl w:val="0"/>
          <w:numId w:val="11"/>
        </w:numPr>
        <w:rPr>
          <w:rFonts w:ascii="Times New Roman" w:hAnsi="Times New Roman" w:cs="Times New Roman"/>
          <w:b/>
        </w:rPr>
      </w:pPr>
      <w:r w:rsidRPr="00C6427D">
        <w:rPr>
          <w:rFonts w:ascii="Times New Roman" w:hAnsi="Times New Roman" w:cs="Times New Roman"/>
          <w:b/>
        </w:rPr>
        <w:t>B</w:t>
      </w:r>
      <w:r w:rsidR="008351EE">
        <w:rPr>
          <w:rFonts w:ascii="Times New Roman" w:hAnsi="Times New Roman" w:cs="Times New Roman"/>
          <w:b/>
        </w:rPr>
        <w:t xml:space="preserve">lue </w:t>
      </w:r>
      <w:r w:rsidR="00174B30">
        <w:rPr>
          <w:rFonts w:ascii="Times New Roman" w:hAnsi="Times New Roman" w:cs="Times New Roman"/>
          <w:b/>
        </w:rPr>
        <w:t>screen -</w:t>
      </w:r>
      <w:r w:rsidR="008351EE">
        <w:rPr>
          <w:rFonts w:ascii="Times New Roman" w:hAnsi="Times New Roman" w:cs="Times New Roman"/>
          <w:b/>
        </w:rPr>
        <w:t xml:space="preserve"> commonly known as the Blue Screen of Death. (B</w:t>
      </w:r>
      <w:r w:rsidRPr="00C6427D">
        <w:rPr>
          <w:rFonts w:ascii="Times New Roman" w:hAnsi="Times New Roman" w:cs="Times New Roman"/>
          <w:b/>
        </w:rPr>
        <w:t>SOD</w:t>
      </w:r>
      <w:r w:rsidR="008351EE">
        <w:rPr>
          <w:rFonts w:ascii="Times New Roman" w:hAnsi="Times New Roman" w:cs="Times New Roman"/>
          <w:b/>
        </w:rPr>
        <w:t>)</w:t>
      </w:r>
      <w:r w:rsidRPr="00C6427D">
        <w:rPr>
          <w:rFonts w:ascii="Times New Roman" w:hAnsi="Times New Roman" w:cs="Times New Roman"/>
          <w:b/>
        </w:rPr>
        <w:t xml:space="preserve"> </w:t>
      </w:r>
      <w:r w:rsidR="008351EE" w:rsidRPr="00C6427D">
        <w:rPr>
          <w:rFonts w:ascii="Times New Roman" w:hAnsi="Times New Roman" w:cs="Times New Roman"/>
          <w:b/>
        </w:rPr>
        <w:t>–</w:t>
      </w:r>
    </w:p>
    <w:p w:rsidR="008351EE" w:rsidRPr="00174B30" w:rsidRDefault="008351EE" w:rsidP="00D92914">
      <w:pPr>
        <w:pStyle w:val="ListParagraph"/>
        <w:numPr>
          <w:ilvl w:val="0"/>
          <w:numId w:val="11"/>
        </w:numPr>
        <w:rPr>
          <w:rFonts w:ascii="Times New Roman" w:hAnsi="Times New Roman" w:cs="Times New Roman"/>
          <w:b/>
        </w:rPr>
      </w:pPr>
      <w:r>
        <w:rPr>
          <w:rFonts w:ascii="Times New Roman" w:hAnsi="Times New Roman" w:cs="Times New Roman"/>
          <w:b/>
        </w:rPr>
        <w:t xml:space="preserve">Define – A term </w:t>
      </w:r>
      <w:r w:rsidRPr="008351EE">
        <w:rPr>
          <w:rFonts w:ascii="Times New Roman" w:hAnsi="Times New Roman" w:cs="Times New Roman"/>
        </w:rPr>
        <w:t xml:space="preserve">used for </w:t>
      </w:r>
      <w:r>
        <w:rPr>
          <w:rFonts w:ascii="Times New Roman" w:hAnsi="Times New Roman" w:cs="Times New Roman"/>
        </w:rPr>
        <w:t xml:space="preserve">the error </w:t>
      </w:r>
      <w:r w:rsidRPr="008351EE">
        <w:t xml:space="preserve">displayed by </w:t>
      </w:r>
      <w:r>
        <w:t>some operating systems</w:t>
      </w:r>
      <w:r w:rsidRPr="008351EE">
        <w:t xml:space="preserve">, most notably </w:t>
      </w:r>
      <w:r>
        <w:t>Microsoft Windows,</w:t>
      </w:r>
      <w:r w:rsidRPr="008351EE">
        <w:t xml:space="preserve"> after encountering a critical system error that can cause the system to shut down to prevent irreversible damage to its integrity. It serves to present information for diagnostic </w:t>
      </w:r>
      <w:r w:rsidR="00174B30" w:rsidRPr="008351EE">
        <w:t xml:space="preserve"> purpose</w:t>
      </w:r>
      <w:r w:rsidR="00174B30">
        <w:t>s</w:t>
      </w:r>
      <w:r w:rsidR="00174B30" w:rsidRPr="008351EE">
        <w:t xml:space="preserve"> that was</w:t>
      </w:r>
      <w:r w:rsidRPr="008351EE">
        <w:t xml:space="preserve"> collected as the operating system issued a </w:t>
      </w:r>
      <w:r w:rsidR="00174B30">
        <w:t xml:space="preserve">bug check </w:t>
      </w:r>
    </w:p>
    <w:p w:rsidR="00174B30" w:rsidRDefault="00174B30" w:rsidP="00174B30">
      <w:pPr>
        <w:pStyle w:val="ListParagraph"/>
        <w:numPr>
          <w:ilvl w:val="0"/>
          <w:numId w:val="11"/>
        </w:numPr>
        <w:rPr>
          <w:rFonts w:ascii="Times New Roman" w:hAnsi="Times New Roman" w:cs="Times New Roman"/>
          <w:b/>
        </w:rPr>
      </w:pPr>
      <w:r w:rsidRPr="00174B30">
        <w:rPr>
          <w:rFonts w:ascii="Times New Roman" w:hAnsi="Times New Roman" w:cs="Times New Roman"/>
          <w:b/>
        </w:rPr>
        <w:t>Reference</w:t>
      </w:r>
      <w:r>
        <w:rPr>
          <w:rFonts w:ascii="Times New Roman" w:hAnsi="Times New Roman" w:cs="Times New Roman"/>
        </w:rPr>
        <w:t xml:space="preserve">: </w:t>
      </w:r>
      <w:r w:rsidRPr="00174B30">
        <w:rPr>
          <w:rFonts w:ascii="Times New Roman" w:hAnsi="Times New Roman" w:cs="Times New Roman"/>
        </w:rPr>
        <w:t>Refer to here for more information</w:t>
      </w:r>
      <w:r>
        <w:rPr>
          <w:rFonts w:ascii="Times New Roman" w:hAnsi="Times New Roman" w:cs="Times New Roman"/>
          <w:b/>
        </w:rPr>
        <w:t>:</w:t>
      </w:r>
      <w:r w:rsidRPr="00174B30">
        <w:rPr>
          <w:rFonts w:ascii="Times New Roman" w:hAnsi="Times New Roman" w:cs="Times New Roman"/>
        </w:rPr>
        <w:t xml:space="preserve"> </w:t>
      </w:r>
      <w:hyperlink r:id="rId14" w:history="1">
        <w:r w:rsidRPr="00174B30">
          <w:rPr>
            <w:rStyle w:val="Hyperlink"/>
            <w:rFonts w:ascii="Times New Roman" w:hAnsi="Times New Roman" w:cs="Times New Roman"/>
          </w:rPr>
          <w:t>http://en.wikipedia.org/wiki/Blue_Screen_of_Death</w:t>
        </w:r>
      </w:hyperlink>
      <w:r>
        <w:rPr>
          <w:rFonts w:ascii="Times New Roman" w:hAnsi="Times New Roman" w:cs="Times New Roman"/>
        </w:rPr>
        <w:t>.</w:t>
      </w:r>
      <w:r>
        <w:rPr>
          <w:rFonts w:ascii="Times New Roman" w:hAnsi="Times New Roman" w:cs="Times New Roman"/>
          <w:b/>
        </w:rPr>
        <w:t xml:space="preserve"> </w:t>
      </w:r>
    </w:p>
    <w:p w:rsidR="003D0FB2" w:rsidRPr="00C6427D" w:rsidRDefault="003D0FB2" w:rsidP="00D92914">
      <w:pPr>
        <w:pStyle w:val="ListParagraph"/>
        <w:numPr>
          <w:ilvl w:val="0"/>
          <w:numId w:val="11"/>
        </w:numPr>
        <w:rPr>
          <w:rFonts w:ascii="Times New Roman" w:hAnsi="Times New Roman" w:cs="Times New Roman"/>
          <w:b/>
        </w:rPr>
      </w:pPr>
      <w:r w:rsidRPr="00C6427D">
        <w:rPr>
          <w:rFonts w:ascii="Times New Roman" w:hAnsi="Times New Roman" w:cs="Times New Roman"/>
          <w:b/>
        </w:rPr>
        <w:t>causes of:</w:t>
      </w:r>
    </w:p>
    <w:p w:rsidR="008742A0" w:rsidRPr="00302CE8" w:rsidRDefault="008742A0" w:rsidP="00D92914">
      <w:pPr>
        <w:pStyle w:val="ListParagraph"/>
        <w:numPr>
          <w:ilvl w:val="1"/>
          <w:numId w:val="11"/>
        </w:numPr>
        <w:rPr>
          <w:rFonts w:ascii="Times New Roman" w:hAnsi="Times New Roman" w:cs="Times New Roman"/>
        </w:rPr>
      </w:pPr>
      <w:r w:rsidRPr="00302CE8">
        <w:rPr>
          <w:rFonts w:ascii="Times New Roman" w:hAnsi="Times New Roman" w:cs="Times New Roman"/>
        </w:rPr>
        <w:t>Failing hard drive</w:t>
      </w:r>
      <w:r w:rsidR="003207FE">
        <w:rPr>
          <w:rFonts w:ascii="Times New Roman" w:hAnsi="Times New Roman" w:cs="Times New Roman"/>
        </w:rPr>
        <w:t xml:space="preserve"> -</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If the computer has hard drive diagnostics on it, run the tests.</w:t>
      </w:r>
    </w:p>
    <w:p w:rsidR="00302CE8" w:rsidRPr="00302CE8" w:rsidRDefault="00302CE8" w:rsidP="00D92914">
      <w:pPr>
        <w:pStyle w:val="ListParagraph"/>
        <w:numPr>
          <w:ilvl w:val="3"/>
          <w:numId w:val="11"/>
        </w:numPr>
        <w:rPr>
          <w:rFonts w:ascii="Times New Roman" w:hAnsi="Times New Roman" w:cs="Times New Roman"/>
        </w:rPr>
      </w:pPr>
      <w:r w:rsidRPr="00302CE8">
        <w:rPr>
          <w:rFonts w:ascii="Times New Roman" w:hAnsi="Times New Roman" w:cs="Times New Roman"/>
        </w:rPr>
        <w:t>Dell, some HP/Compaq, some Toshiba have built-in tests.</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Boot off the UBCD and run HD tune. If ANY bad sectors are found, the hard drive is failing and should be replaced. ** reformatting the HD may temporary fix the bad sector, but the HD will eventually completely fail.</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If bad sectors are found, encourage the customer to back up important files ASAP and replace the HD or refer the customer to the Repair Center.</w:t>
      </w:r>
    </w:p>
    <w:p w:rsidR="000B55BD" w:rsidRPr="00302CE8" w:rsidRDefault="000B55BD" w:rsidP="00D92914">
      <w:pPr>
        <w:pStyle w:val="ListParagraph"/>
        <w:numPr>
          <w:ilvl w:val="2"/>
          <w:numId w:val="11"/>
        </w:numPr>
        <w:rPr>
          <w:rFonts w:ascii="Times New Roman" w:hAnsi="Times New Roman" w:cs="Times New Roman"/>
        </w:rPr>
      </w:pPr>
      <w:r w:rsidRPr="00302CE8">
        <w:rPr>
          <w:rFonts w:ascii="Times New Roman" w:hAnsi="Times New Roman" w:cs="Times New Roman"/>
        </w:rPr>
        <w:t xml:space="preserve">Troubleshooting hard drives </w:t>
      </w:r>
      <w:r w:rsidR="00302CE8" w:rsidRPr="00302CE8">
        <w:rPr>
          <w:rFonts w:ascii="Times New Roman" w:hAnsi="Times New Roman" w:cs="Times New Roman"/>
        </w:rPr>
        <w:t>- If</w:t>
      </w:r>
      <w:r w:rsidRPr="00302CE8">
        <w:rPr>
          <w:rFonts w:ascii="Times New Roman" w:hAnsi="Times New Roman" w:cs="Times New Roman"/>
        </w:rPr>
        <w:t xml:space="preserve"> you have the time and interest. </w:t>
      </w:r>
      <w:hyperlink r:id="rId15" w:history="1">
        <w:r w:rsidRPr="00302CE8">
          <w:rPr>
            <w:rStyle w:val="Hyperlink"/>
            <w:rFonts w:ascii="Times New Roman" w:hAnsi="Times New Roman" w:cs="Times New Roman"/>
          </w:rPr>
          <w:t>http://oz.plymouth.edu/~tom/Troubleshooting/diagnosingharddrives.html</w:t>
        </w:r>
      </w:hyperlink>
      <w:r w:rsidRPr="00302CE8">
        <w:rPr>
          <w:rFonts w:ascii="Times New Roman" w:hAnsi="Times New Roman" w:cs="Times New Roman"/>
        </w:rPr>
        <w:t xml:space="preserve"> </w:t>
      </w:r>
    </w:p>
    <w:p w:rsidR="008742A0" w:rsidRPr="00302CE8" w:rsidRDefault="008742A0" w:rsidP="008742A0">
      <w:pPr>
        <w:pStyle w:val="ListParagraph"/>
        <w:ind w:left="1800"/>
        <w:rPr>
          <w:rFonts w:ascii="Times New Roman" w:hAnsi="Times New Roman" w:cs="Times New Roman"/>
        </w:rPr>
      </w:pPr>
    </w:p>
    <w:p w:rsidR="008742A0" w:rsidRPr="00302CE8" w:rsidRDefault="008742A0" w:rsidP="00D92914">
      <w:pPr>
        <w:pStyle w:val="ListParagraph"/>
        <w:numPr>
          <w:ilvl w:val="1"/>
          <w:numId w:val="11"/>
        </w:numPr>
        <w:rPr>
          <w:rFonts w:ascii="Times New Roman" w:hAnsi="Times New Roman" w:cs="Times New Roman"/>
        </w:rPr>
      </w:pPr>
      <w:r w:rsidRPr="00302CE8">
        <w:rPr>
          <w:rFonts w:ascii="Times New Roman" w:hAnsi="Times New Roman" w:cs="Times New Roman"/>
        </w:rPr>
        <w:t>Failing RAM</w:t>
      </w:r>
      <w:r w:rsidR="003207FE">
        <w:rPr>
          <w:rFonts w:ascii="Times New Roman" w:hAnsi="Times New Roman" w:cs="Times New Roman"/>
        </w:rPr>
        <w:t xml:space="preserve"> -</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If a Dell, run the built in diagnostics to test the RAM.</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 xml:space="preserve"> Run a third-party memory tester.</w:t>
      </w:r>
      <w:r w:rsidR="000B55BD" w:rsidRPr="00302CE8">
        <w:rPr>
          <w:rFonts w:ascii="Times New Roman" w:hAnsi="Times New Roman" w:cs="Times New Roman"/>
        </w:rPr>
        <w:t xml:space="preserve">  There is one on the UBCD</w:t>
      </w:r>
      <w:r w:rsidR="004146B7">
        <w:rPr>
          <w:rFonts w:ascii="Times New Roman" w:hAnsi="Times New Roman" w:cs="Times New Roman"/>
        </w:rPr>
        <w:t xml:space="preserve"> called Memtest86</w:t>
      </w:r>
      <w:r w:rsidR="000B55BD" w:rsidRPr="00302CE8">
        <w:rPr>
          <w:rFonts w:ascii="Times New Roman" w:hAnsi="Times New Roman" w:cs="Times New Roman"/>
        </w:rPr>
        <w:t>.</w:t>
      </w:r>
    </w:p>
    <w:p w:rsidR="008742A0" w:rsidRPr="00302CE8" w:rsidRDefault="008742A0" w:rsidP="00D92914">
      <w:pPr>
        <w:pStyle w:val="ListParagraph"/>
        <w:numPr>
          <w:ilvl w:val="1"/>
          <w:numId w:val="11"/>
        </w:numPr>
        <w:rPr>
          <w:rFonts w:ascii="Times New Roman" w:hAnsi="Times New Roman" w:cs="Times New Roman"/>
        </w:rPr>
      </w:pPr>
      <w:r w:rsidRPr="00302CE8">
        <w:rPr>
          <w:rFonts w:ascii="Times New Roman" w:hAnsi="Times New Roman" w:cs="Times New Roman"/>
        </w:rPr>
        <w:t>Corrupt OS install</w:t>
      </w:r>
      <w:r w:rsidR="003207FE">
        <w:rPr>
          <w:rFonts w:ascii="Times New Roman" w:hAnsi="Times New Roman" w:cs="Times New Roman"/>
        </w:rPr>
        <w:t xml:space="preserve"> -</w:t>
      </w:r>
    </w:p>
    <w:p w:rsidR="008742A0" w:rsidRPr="00302CE8" w:rsidRDefault="00E705DC" w:rsidP="00D92914">
      <w:pPr>
        <w:pStyle w:val="ListParagraph"/>
        <w:numPr>
          <w:ilvl w:val="2"/>
          <w:numId w:val="11"/>
        </w:numPr>
        <w:rPr>
          <w:rFonts w:ascii="Times New Roman" w:hAnsi="Times New Roman" w:cs="Times New Roman"/>
        </w:rPr>
      </w:pPr>
      <w:r w:rsidRPr="00302CE8">
        <w:rPr>
          <w:rFonts w:ascii="Times New Roman" w:hAnsi="Times New Roman" w:cs="Times New Roman"/>
        </w:rPr>
        <w:t>If indications</w:t>
      </w:r>
      <w:r w:rsidR="008742A0" w:rsidRPr="00302CE8">
        <w:rPr>
          <w:rFonts w:ascii="Times New Roman" w:hAnsi="Times New Roman" w:cs="Times New Roman"/>
        </w:rPr>
        <w:t xml:space="preserve"> are that the OS installation is corrupt, refer to the Repair Center.</w:t>
      </w:r>
    </w:p>
    <w:p w:rsidR="008742A0" w:rsidRDefault="008742A0" w:rsidP="00D92914">
      <w:pPr>
        <w:pStyle w:val="ListParagraph"/>
        <w:numPr>
          <w:ilvl w:val="1"/>
          <w:numId w:val="11"/>
        </w:numPr>
        <w:rPr>
          <w:rFonts w:ascii="Times New Roman" w:hAnsi="Times New Roman" w:cs="Times New Roman"/>
        </w:rPr>
      </w:pPr>
      <w:r w:rsidRPr="00302CE8">
        <w:rPr>
          <w:rFonts w:ascii="Times New Roman" w:hAnsi="Times New Roman" w:cs="Times New Roman"/>
        </w:rPr>
        <w:t>Driver issue (a wrong or old graphics driver is a common  cause</w:t>
      </w:r>
      <w:r w:rsidR="000B55BD" w:rsidRPr="00302CE8">
        <w:rPr>
          <w:rFonts w:ascii="Times New Roman" w:hAnsi="Times New Roman" w:cs="Times New Roman"/>
        </w:rPr>
        <w:t xml:space="preserve"> of BSOD</w:t>
      </w:r>
      <w:r w:rsidRPr="00302CE8">
        <w:rPr>
          <w:rFonts w:ascii="Times New Roman" w:hAnsi="Times New Roman" w:cs="Times New Roman"/>
        </w:rPr>
        <w:t>)</w:t>
      </w:r>
      <w:r w:rsidR="003207FE">
        <w:rPr>
          <w:rFonts w:ascii="Times New Roman" w:hAnsi="Times New Roman" w:cs="Times New Roman"/>
        </w:rPr>
        <w:t xml:space="preserve"> -</w:t>
      </w:r>
    </w:p>
    <w:p w:rsidR="003207FE" w:rsidRDefault="003207FE" w:rsidP="003207FE">
      <w:pPr>
        <w:pStyle w:val="ListParagraph"/>
        <w:numPr>
          <w:ilvl w:val="2"/>
          <w:numId w:val="11"/>
        </w:numPr>
        <w:rPr>
          <w:rFonts w:ascii="Times New Roman" w:hAnsi="Times New Roman" w:cs="Times New Roman"/>
        </w:rPr>
      </w:pPr>
      <w:r>
        <w:rPr>
          <w:rFonts w:ascii="Times New Roman" w:hAnsi="Times New Roman" w:cs="Times New Roman"/>
        </w:rPr>
        <w:t>If customer states that since they updated a driver, the video is bad</w:t>
      </w:r>
      <w:r w:rsidR="008F3B81">
        <w:rPr>
          <w:rFonts w:ascii="Times New Roman" w:hAnsi="Times New Roman" w:cs="Times New Roman"/>
        </w:rPr>
        <w:t>, start in</w:t>
      </w:r>
      <w:r>
        <w:rPr>
          <w:rFonts w:ascii="Times New Roman" w:hAnsi="Times New Roman" w:cs="Times New Roman"/>
        </w:rPr>
        <w:t xml:space="preserve"> safe mode and delete the graphics driver.</w:t>
      </w:r>
    </w:p>
    <w:p w:rsidR="003207FE" w:rsidRPr="00302CE8" w:rsidRDefault="003207FE" w:rsidP="003207FE">
      <w:pPr>
        <w:pStyle w:val="ListParagraph"/>
        <w:numPr>
          <w:ilvl w:val="2"/>
          <w:numId w:val="11"/>
        </w:numPr>
        <w:rPr>
          <w:rFonts w:ascii="Times New Roman" w:hAnsi="Times New Roman" w:cs="Times New Roman"/>
        </w:rPr>
      </w:pPr>
      <w:r>
        <w:rPr>
          <w:rFonts w:ascii="Times New Roman" w:hAnsi="Times New Roman" w:cs="Times New Roman"/>
        </w:rPr>
        <w:t>Restart</w:t>
      </w:r>
      <w:r w:rsidR="00174B30">
        <w:rPr>
          <w:rFonts w:ascii="Times New Roman" w:hAnsi="Times New Roman" w:cs="Times New Roman"/>
        </w:rPr>
        <w:t xml:space="preserve"> computer</w:t>
      </w:r>
      <w:r>
        <w:rPr>
          <w:rFonts w:ascii="Times New Roman" w:hAnsi="Times New Roman" w:cs="Times New Roman"/>
        </w:rPr>
        <w:t>, at ‘splash screen’ press F</w:t>
      </w:r>
      <w:r w:rsidR="00174B30">
        <w:rPr>
          <w:rFonts w:ascii="Times New Roman" w:hAnsi="Times New Roman" w:cs="Times New Roman"/>
        </w:rPr>
        <w:t>8</w:t>
      </w:r>
      <w:r>
        <w:rPr>
          <w:rFonts w:ascii="Times New Roman" w:hAnsi="Times New Roman" w:cs="Times New Roman"/>
        </w:rPr>
        <w:t xml:space="preserve"> and start with ‘last known good configuration’.</w:t>
      </w:r>
    </w:p>
    <w:p w:rsidR="003207FE" w:rsidRPr="003207FE" w:rsidRDefault="002D4564" w:rsidP="003207FE">
      <w:pPr>
        <w:pStyle w:val="ListParagraph"/>
        <w:numPr>
          <w:ilvl w:val="1"/>
          <w:numId w:val="11"/>
        </w:numPr>
        <w:rPr>
          <w:rFonts w:ascii="Times New Roman" w:hAnsi="Times New Roman" w:cs="Times New Roman"/>
        </w:rPr>
      </w:pPr>
      <w:r w:rsidRPr="00302CE8">
        <w:rPr>
          <w:rFonts w:ascii="Times New Roman" w:hAnsi="Times New Roman" w:cs="Times New Roman"/>
        </w:rPr>
        <w:t>Corrupt or incompatible application</w:t>
      </w:r>
      <w:r w:rsidR="003207FE">
        <w:rPr>
          <w:rFonts w:ascii="Times New Roman" w:hAnsi="Times New Roman" w:cs="Times New Roman"/>
        </w:rPr>
        <w:t xml:space="preserve"> -</w:t>
      </w:r>
    </w:p>
    <w:p w:rsidR="000B55BD" w:rsidRPr="00302CE8" w:rsidRDefault="000B55BD" w:rsidP="00D92914">
      <w:pPr>
        <w:pStyle w:val="ListParagraph"/>
        <w:numPr>
          <w:ilvl w:val="2"/>
          <w:numId w:val="11"/>
        </w:numPr>
        <w:rPr>
          <w:rFonts w:ascii="Times New Roman" w:hAnsi="Times New Roman" w:cs="Times New Roman"/>
        </w:rPr>
      </w:pPr>
      <w:r w:rsidRPr="00302CE8">
        <w:rPr>
          <w:rFonts w:ascii="Times New Roman" w:hAnsi="Times New Roman" w:cs="Times New Roman"/>
        </w:rPr>
        <w:t xml:space="preserve">What was the last </w:t>
      </w:r>
      <w:r w:rsidR="002D4564" w:rsidRPr="00302CE8">
        <w:rPr>
          <w:rFonts w:ascii="Times New Roman" w:hAnsi="Times New Roman" w:cs="Times New Roman"/>
        </w:rPr>
        <w:t>application</w:t>
      </w:r>
      <w:r w:rsidRPr="00302CE8">
        <w:rPr>
          <w:rFonts w:ascii="Times New Roman" w:hAnsi="Times New Roman" w:cs="Times New Roman"/>
        </w:rPr>
        <w:t xml:space="preserve"> the customer installed or changed?</w:t>
      </w:r>
    </w:p>
    <w:p w:rsidR="003207FE" w:rsidRPr="003207FE" w:rsidRDefault="00D91ED8" w:rsidP="00D92914">
      <w:pPr>
        <w:pStyle w:val="ListParagraph"/>
        <w:numPr>
          <w:ilvl w:val="1"/>
          <w:numId w:val="11"/>
        </w:numPr>
        <w:rPr>
          <w:rFonts w:ascii="Times New Roman" w:hAnsi="Times New Roman" w:cs="Times New Roman"/>
          <w:b/>
        </w:rPr>
      </w:pPr>
      <w:r w:rsidRPr="00302CE8">
        <w:rPr>
          <w:rFonts w:ascii="Times New Roman" w:hAnsi="Times New Roman" w:cs="Times New Roman"/>
        </w:rPr>
        <w:t>Outdated BIOS – scenario – if Windows updated a device driver but the system’s BIOS is really outdated</w:t>
      </w:r>
      <w:r w:rsidR="00E705DC" w:rsidRPr="00302CE8">
        <w:rPr>
          <w:rFonts w:ascii="Times New Roman" w:hAnsi="Times New Roman" w:cs="Times New Roman"/>
        </w:rPr>
        <w:t>, this</w:t>
      </w:r>
      <w:r w:rsidR="003207FE">
        <w:rPr>
          <w:rFonts w:ascii="Times New Roman" w:hAnsi="Times New Roman" w:cs="Times New Roman"/>
        </w:rPr>
        <w:t xml:space="preserve"> could cause a problem –</w:t>
      </w:r>
    </w:p>
    <w:p w:rsidR="00D91ED8" w:rsidRPr="00C6427D" w:rsidRDefault="00D91ED8" w:rsidP="003207FE">
      <w:pPr>
        <w:pStyle w:val="ListParagraph"/>
        <w:numPr>
          <w:ilvl w:val="2"/>
          <w:numId w:val="11"/>
        </w:numPr>
        <w:rPr>
          <w:rFonts w:ascii="Times New Roman" w:hAnsi="Times New Roman" w:cs="Times New Roman"/>
          <w:b/>
        </w:rPr>
      </w:pPr>
      <w:r w:rsidRPr="00C6427D">
        <w:rPr>
          <w:rFonts w:ascii="Times New Roman" w:hAnsi="Times New Roman" w:cs="Times New Roman"/>
          <w:b/>
        </w:rPr>
        <w:t xml:space="preserve">As a </w:t>
      </w:r>
      <w:r w:rsidR="0098682D">
        <w:rPr>
          <w:rFonts w:ascii="Times New Roman" w:hAnsi="Times New Roman" w:cs="Times New Roman"/>
          <w:b/>
        </w:rPr>
        <w:t xml:space="preserve">general </w:t>
      </w:r>
      <w:r w:rsidRPr="00C6427D">
        <w:rPr>
          <w:rFonts w:ascii="Times New Roman" w:hAnsi="Times New Roman" w:cs="Times New Roman"/>
          <w:b/>
        </w:rPr>
        <w:t>rule</w:t>
      </w:r>
      <w:r w:rsidR="00E705DC" w:rsidRPr="00C6427D">
        <w:rPr>
          <w:rFonts w:ascii="Times New Roman" w:hAnsi="Times New Roman" w:cs="Times New Roman"/>
          <w:b/>
        </w:rPr>
        <w:t>, only</w:t>
      </w:r>
      <w:r w:rsidRPr="00C6427D">
        <w:rPr>
          <w:rFonts w:ascii="Times New Roman" w:hAnsi="Times New Roman" w:cs="Times New Roman"/>
          <w:b/>
        </w:rPr>
        <w:t xml:space="preserve"> perform BIOS updates to Dell systems.</w:t>
      </w:r>
    </w:p>
    <w:p w:rsidR="008742A0" w:rsidRDefault="008742A0" w:rsidP="00D92914">
      <w:pPr>
        <w:pStyle w:val="ListParagraph"/>
        <w:numPr>
          <w:ilvl w:val="1"/>
          <w:numId w:val="11"/>
        </w:numPr>
        <w:rPr>
          <w:rFonts w:ascii="Times New Roman" w:hAnsi="Times New Roman" w:cs="Times New Roman"/>
        </w:rPr>
      </w:pPr>
      <w:r w:rsidRPr="00302CE8">
        <w:rPr>
          <w:rFonts w:ascii="Times New Roman" w:hAnsi="Times New Roman" w:cs="Times New Roman"/>
        </w:rPr>
        <w:t>Virus infestation</w:t>
      </w:r>
      <w:r w:rsidR="003207FE">
        <w:rPr>
          <w:rFonts w:ascii="Times New Roman" w:hAnsi="Times New Roman" w:cs="Times New Roman"/>
        </w:rPr>
        <w:t xml:space="preserve"> – refer to virus section -</w:t>
      </w:r>
    </w:p>
    <w:p w:rsidR="00E23B3F" w:rsidRDefault="006952CC" w:rsidP="00D92914">
      <w:pPr>
        <w:pStyle w:val="ListParagraph"/>
        <w:numPr>
          <w:ilvl w:val="1"/>
          <w:numId w:val="11"/>
        </w:numPr>
        <w:rPr>
          <w:rFonts w:ascii="Times New Roman" w:hAnsi="Times New Roman" w:cs="Times New Roman"/>
        </w:rPr>
      </w:pPr>
      <w:r>
        <w:rPr>
          <w:rFonts w:ascii="Times New Roman" w:hAnsi="Times New Roman" w:cs="Times New Roman"/>
        </w:rPr>
        <w:t xml:space="preserve">Refer to the Computer Repair </w:t>
      </w:r>
      <w:r w:rsidR="003207FE">
        <w:rPr>
          <w:rFonts w:ascii="Times New Roman" w:hAnsi="Times New Roman" w:cs="Times New Roman"/>
        </w:rPr>
        <w:t>Center for service if needed -</w:t>
      </w:r>
    </w:p>
    <w:p w:rsidR="00147C78" w:rsidRPr="00147C78" w:rsidRDefault="00147C78" w:rsidP="00147C78">
      <w:pPr>
        <w:pStyle w:val="ListParagraph"/>
        <w:ind w:left="1800"/>
        <w:rPr>
          <w:rFonts w:ascii="Times New Roman" w:hAnsi="Times New Roman" w:cs="Times New Roman"/>
        </w:rPr>
      </w:pPr>
    </w:p>
    <w:p w:rsidR="00E23B3F" w:rsidRPr="00C6427D" w:rsidRDefault="00E23B3F" w:rsidP="00D92914">
      <w:pPr>
        <w:pStyle w:val="ListParagraph"/>
        <w:numPr>
          <w:ilvl w:val="0"/>
          <w:numId w:val="11"/>
        </w:numPr>
        <w:rPr>
          <w:rFonts w:ascii="Times New Roman" w:hAnsi="Times New Roman" w:cs="Times New Roman"/>
          <w:b/>
        </w:rPr>
      </w:pPr>
      <w:r w:rsidRPr="00C6427D">
        <w:rPr>
          <w:rFonts w:ascii="Times New Roman" w:hAnsi="Times New Roman" w:cs="Times New Roman"/>
          <w:b/>
        </w:rPr>
        <w:t>Slow computer</w:t>
      </w:r>
      <w:r w:rsidR="006952CC" w:rsidRPr="00C6427D">
        <w:rPr>
          <w:rFonts w:ascii="Times New Roman" w:hAnsi="Times New Roman" w:cs="Times New Roman"/>
          <w:b/>
        </w:rPr>
        <w:t xml:space="preserve"> – </w:t>
      </w:r>
      <w:r w:rsidR="00C66B9F">
        <w:rPr>
          <w:rFonts w:ascii="Times New Roman" w:hAnsi="Times New Roman" w:cs="Times New Roman"/>
          <w:b/>
        </w:rPr>
        <w:t xml:space="preserve">possible </w:t>
      </w:r>
      <w:r w:rsidR="006952CC" w:rsidRPr="00C6427D">
        <w:rPr>
          <w:rFonts w:ascii="Times New Roman" w:hAnsi="Times New Roman" w:cs="Times New Roman"/>
          <w:b/>
        </w:rPr>
        <w:t xml:space="preserve">causes </w:t>
      </w:r>
      <w:r w:rsidR="0098682D">
        <w:rPr>
          <w:rFonts w:ascii="Times New Roman" w:hAnsi="Times New Roman" w:cs="Times New Roman"/>
          <w:b/>
        </w:rPr>
        <w:t>and solutions</w:t>
      </w:r>
      <w:r w:rsidR="006952CC" w:rsidRPr="00C6427D">
        <w:rPr>
          <w:rFonts w:ascii="Times New Roman" w:hAnsi="Times New Roman" w:cs="Times New Roman"/>
          <w:b/>
        </w:rPr>
        <w:t>:</w:t>
      </w:r>
    </w:p>
    <w:p w:rsidR="00FA1BA7" w:rsidRPr="00302CE8" w:rsidRDefault="003207FE" w:rsidP="00D92914">
      <w:pPr>
        <w:pStyle w:val="ListParagraph"/>
        <w:numPr>
          <w:ilvl w:val="1"/>
          <w:numId w:val="11"/>
        </w:numPr>
        <w:rPr>
          <w:rFonts w:ascii="Times New Roman" w:hAnsi="Times New Roman" w:cs="Times New Roman"/>
        </w:rPr>
      </w:pPr>
      <w:r>
        <w:rPr>
          <w:rFonts w:ascii="Times New Roman" w:hAnsi="Times New Roman" w:cs="Times New Roman"/>
        </w:rPr>
        <w:t>Failing hard drive -</w:t>
      </w:r>
    </w:p>
    <w:p w:rsidR="00FA1BA7" w:rsidRPr="00302CE8" w:rsidRDefault="00FA1BA7" w:rsidP="00D92914">
      <w:pPr>
        <w:pStyle w:val="ListParagraph"/>
        <w:numPr>
          <w:ilvl w:val="2"/>
          <w:numId w:val="11"/>
        </w:numPr>
        <w:rPr>
          <w:rFonts w:ascii="Times New Roman" w:hAnsi="Times New Roman" w:cs="Times New Roman"/>
        </w:rPr>
      </w:pPr>
      <w:r w:rsidRPr="00302CE8">
        <w:rPr>
          <w:rFonts w:ascii="Times New Roman" w:hAnsi="Times New Roman" w:cs="Times New Roman"/>
        </w:rPr>
        <w:t>If the computer has hard drive diagnostics on it, run the tests.</w:t>
      </w:r>
    </w:p>
    <w:p w:rsidR="00FA1BA7" w:rsidRPr="00302CE8" w:rsidRDefault="00FA1BA7" w:rsidP="00D92914">
      <w:pPr>
        <w:pStyle w:val="ListParagraph"/>
        <w:numPr>
          <w:ilvl w:val="2"/>
          <w:numId w:val="11"/>
        </w:numPr>
        <w:rPr>
          <w:rFonts w:ascii="Times New Roman" w:hAnsi="Times New Roman" w:cs="Times New Roman"/>
        </w:rPr>
      </w:pPr>
      <w:r w:rsidRPr="00302CE8">
        <w:rPr>
          <w:rFonts w:ascii="Times New Roman" w:hAnsi="Times New Roman" w:cs="Times New Roman"/>
        </w:rPr>
        <w:t xml:space="preserve">Boot off the UBCD and run HD tune. If ANY bad sectors are found, the hard drive is failing and should be replaced. ** </w:t>
      </w:r>
      <w:r w:rsidR="002D4564" w:rsidRPr="00302CE8">
        <w:rPr>
          <w:rFonts w:ascii="Times New Roman" w:hAnsi="Times New Roman" w:cs="Times New Roman"/>
        </w:rPr>
        <w:t xml:space="preserve">FYI: </w:t>
      </w:r>
      <w:r w:rsidRPr="00302CE8">
        <w:rPr>
          <w:rFonts w:ascii="Times New Roman" w:hAnsi="Times New Roman" w:cs="Times New Roman"/>
        </w:rPr>
        <w:t>reformatting the HD may temporary fix the bad sector, but the HD will eventually completely fail.</w:t>
      </w:r>
    </w:p>
    <w:p w:rsidR="00FA1BA7" w:rsidRPr="00302CE8" w:rsidRDefault="008742A0" w:rsidP="00D92914">
      <w:pPr>
        <w:pStyle w:val="ListParagraph"/>
        <w:numPr>
          <w:ilvl w:val="3"/>
          <w:numId w:val="11"/>
        </w:numPr>
        <w:rPr>
          <w:rFonts w:ascii="Times New Roman" w:hAnsi="Times New Roman" w:cs="Times New Roman"/>
        </w:rPr>
      </w:pPr>
      <w:r w:rsidRPr="00302CE8">
        <w:rPr>
          <w:rFonts w:ascii="Times New Roman" w:hAnsi="Times New Roman" w:cs="Times New Roman"/>
        </w:rPr>
        <w:t>If</w:t>
      </w:r>
      <w:r w:rsidR="00FA1BA7" w:rsidRPr="00302CE8">
        <w:rPr>
          <w:rFonts w:ascii="Times New Roman" w:hAnsi="Times New Roman" w:cs="Times New Roman"/>
        </w:rPr>
        <w:t xml:space="preserve"> bad sectors are found, encourage the customer to back up important </w:t>
      </w:r>
      <w:r w:rsidRPr="00302CE8">
        <w:rPr>
          <w:rFonts w:ascii="Times New Roman" w:hAnsi="Times New Roman" w:cs="Times New Roman"/>
        </w:rPr>
        <w:t xml:space="preserve">files ASAP </w:t>
      </w:r>
      <w:r w:rsidR="00FA1BA7" w:rsidRPr="00302CE8">
        <w:rPr>
          <w:rFonts w:ascii="Times New Roman" w:hAnsi="Times New Roman" w:cs="Times New Roman"/>
        </w:rPr>
        <w:t>and replace</w:t>
      </w:r>
      <w:r w:rsidRPr="00302CE8">
        <w:rPr>
          <w:rFonts w:ascii="Times New Roman" w:hAnsi="Times New Roman" w:cs="Times New Roman"/>
        </w:rPr>
        <w:t xml:space="preserve"> the HD o</w:t>
      </w:r>
      <w:r w:rsidR="00FA1BA7" w:rsidRPr="00302CE8">
        <w:rPr>
          <w:rFonts w:ascii="Times New Roman" w:hAnsi="Times New Roman" w:cs="Times New Roman"/>
        </w:rPr>
        <w:t>r refer the customer to the Repair Center.</w:t>
      </w:r>
    </w:p>
    <w:p w:rsidR="00FA1BA7" w:rsidRPr="00302CE8" w:rsidRDefault="008742A0" w:rsidP="00D92914">
      <w:pPr>
        <w:pStyle w:val="ListParagraph"/>
        <w:numPr>
          <w:ilvl w:val="1"/>
          <w:numId w:val="11"/>
        </w:numPr>
        <w:rPr>
          <w:rFonts w:ascii="Times New Roman" w:hAnsi="Times New Roman" w:cs="Times New Roman"/>
        </w:rPr>
      </w:pPr>
      <w:r w:rsidRPr="00302CE8">
        <w:rPr>
          <w:rFonts w:ascii="Times New Roman" w:hAnsi="Times New Roman" w:cs="Times New Roman"/>
        </w:rPr>
        <w:t xml:space="preserve">Not enough </w:t>
      </w:r>
      <w:r w:rsidR="002D4564" w:rsidRPr="00302CE8">
        <w:rPr>
          <w:rFonts w:ascii="Times New Roman" w:hAnsi="Times New Roman" w:cs="Times New Roman"/>
        </w:rPr>
        <w:t xml:space="preserve">memory (RAM) </w:t>
      </w:r>
      <w:r w:rsidRPr="00302CE8">
        <w:rPr>
          <w:rFonts w:ascii="Times New Roman" w:hAnsi="Times New Roman" w:cs="Times New Roman"/>
        </w:rPr>
        <w:t xml:space="preserve"> (</w:t>
      </w:r>
      <w:r w:rsidR="00FA1BA7" w:rsidRPr="00302CE8">
        <w:rPr>
          <w:rFonts w:ascii="Times New Roman" w:hAnsi="Times New Roman" w:cs="Times New Roman"/>
        </w:rPr>
        <w:t>too many applications running)</w:t>
      </w:r>
      <w:r w:rsidR="003207FE">
        <w:rPr>
          <w:rFonts w:ascii="Times New Roman" w:hAnsi="Times New Roman" w:cs="Times New Roman"/>
        </w:rPr>
        <w:t xml:space="preserve"> -</w:t>
      </w:r>
    </w:p>
    <w:p w:rsidR="00FA1BA7"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If</w:t>
      </w:r>
      <w:r w:rsidR="00FA1BA7" w:rsidRPr="00302CE8">
        <w:rPr>
          <w:rFonts w:ascii="Times New Roman" w:hAnsi="Times New Roman" w:cs="Times New Roman"/>
        </w:rPr>
        <w:t xml:space="preserve"> a lot of applications are running</w:t>
      </w:r>
      <w:r w:rsidRPr="00302CE8">
        <w:rPr>
          <w:rFonts w:ascii="Times New Roman" w:hAnsi="Times New Roman" w:cs="Times New Roman"/>
        </w:rPr>
        <w:t>, close</w:t>
      </w:r>
      <w:r w:rsidR="00FA1BA7" w:rsidRPr="00302CE8">
        <w:rPr>
          <w:rFonts w:ascii="Times New Roman" w:hAnsi="Times New Roman" w:cs="Times New Roman"/>
        </w:rPr>
        <w:t xml:space="preserve"> out as many as you can and</w:t>
      </w:r>
      <w:r w:rsidR="002D4564" w:rsidRPr="00302CE8">
        <w:rPr>
          <w:rFonts w:ascii="Times New Roman" w:hAnsi="Times New Roman" w:cs="Times New Roman"/>
        </w:rPr>
        <w:t xml:space="preserve"> see if the customer notices an</w:t>
      </w:r>
      <w:r w:rsidR="00FA1BA7" w:rsidRPr="00302CE8">
        <w:rPr>
          <w:rFonts w:ascii="Times New Roman" w:hAnsi="Times New Roman" w:cs="Times New Roman"/>
        </w:rPr>
        <w:t xml:space="preserve"> increase in speed.</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RAM is typically quite affordable. Refer the customer to the Repair Center for</w:t>
      </w:r>
      <w:r w:rsidR="00E705DC" w:rsidRPr="00302CE8">
        <w:rPr>
          <w:rFonts w:ascii="Times New Roman" w:hAnsi="Times New Roman" w:cs="Times New Roman"/>
        </w:rPr>
        <w:t xml:space="preserve"> R</w:t>
      </w:r>
      <w:r w:rsidRPr="00302CE8">
        <w:rPr>
          <w:rFonts w:ascii="Times New Roman" w:hAnsi="Times New Roman" w:cs="Times New Roman"/>
        </w:rPr>
        <w:t>AM recommendations and pricing.</w:t>
      </w:r>
    </w:p>
    <w:p w:rsidR="00FA1BA7" w:rsidRPr="00302CE8" w:rsidRDefault="00FA1BA7" w:rsidP="00D92914">
      <w:pPr>
        <w:pStyle w:val="ListParagraph"/>
        <w:numPr>
          <w:ilvl w:val="1"/>
          <w:numId w:val="11"/>
        </w:numPr>
        <w:rPr>
          <w:rFonts w:ascii="Times New Roman" w:hAnsi="Times New Roman" w:cs="Times New Roman"/>
        </w:rPr>
      </w:pPr>
      <w:r w:rsidRPr="00302CE8">
        <w:rPr>
          <w:rFonts w:ascii="Times New Roman" w:hAnsi="Times New Roman" w:cs="Times New Roman"/>
        </w:rPr>
        <w:t>Multiple antivirus programs installed</w:t>
      </w:r>
      <w:r w:rsidR="003207FE">
        <w:rPr>
          <w:rFonts w:ascii="Times New Roman" w:hAnsi="Times New Roman" w:cs="Times New Roman"/>
        </w:rPr>
        <w:t xml:space="preserve"> -</w:t>
      </w:r>
    </w:p>
    <w:p w:rsidR="00FA1BA7"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Having two or more antivirus programs will cause conflicts and slow down the computer.</w:t>
      </w:r>
      <w:r w:rsidR="00E705DC" w:rsidRPr="00302CE8">
        <w:rPr>
          <w:rFonts w:ascii="Times New Roman" w:hAnsi="Times New Roman" w:cs="Times New Roman"/>
        </w:rPr>
        <w:t xml:space="preserve"> Let customer know this and recommend </w:t>
      </w:r>
      <w:r w:rsidR="00E705DC" w:rsidRPr="00302CE8">
        <w:rPr>
          <w:rFonts w:ascii="Times New Roman" w:hAnsi="Times New Roman" w:cs="Times New Roman"/>
          <w:u w:val="single"/>
        </w:rPr>
        <w:t>they</w:t>
      </w:r>
      <w:r w:rsidR="00E705DC" w:rsidRPr="00302CE8">
        <w:rPr>
          <w:rFonts w:ascii="Times New Roman" w:hAnsi="Times New Roman" w:cs="Times New Roman"/>
        </w:rPr>
        <w:t xml:space="preserve"> decide which one they want to keep.</w:t>
      </w:r>
      <w:r w:rsidR="00302CE8">
        <w:rPr>
          <w:rFonts w:ascii="Times New Roman" w:hAnsi="Times New Roman" w:cs="Times New Roman"/>
        </w:rPr>
        <w:t xml:space="preserve">  I recommend letting the customer decide’ which one to keep as one may be a paid subscription antivirus program.</w:t>
      </w:r>
    </w:p>
    <w:p w:rsidR="00FA1BA7" w:rsidRPr="00302CE8" w:rsidRDefault="00FA1BA7" w:rsidP="00D92914">
      <w:pPr>
        <w:pStyle w:val="ListParagraph"/>
        <w:numPr>
          <w:ilvl w:val="1"/>
          <w:numId w:val="11"/>
        </w:numPr>
        <w:rPr>
          <w:rFonts w:ascii="Times New Roman" w:hAnsi="Times New Roman" w:cs="Times New Roman"/>
        </w:rPr>
      </w:pPr>
      <w:r w:rsidRPr="00302CE8">
        <w:rPr>
          <w:rFonts w:ascii="Times New Roman" w:hAnsi="Times New Roman" w:cs="Times New Roman"/>
        </w:rPr>
        <w:t>McAfee Antivirus (The PSU version) is known to slow down  computer</w:t>
      </w:r>
      <w:r w:rsidR="002D4564" w:rsidRPr="00302CE8">
        <w:rPr>
          <w:rFonts w:ascii="Times New Roman" w:hAnsi="Times New Roman" w:cs="Times New Roman"/>
        </w:rPr>
        <w:t>s</w:t>
      </w:r>
      <w:r w:rsidR="003207FE">
        <w:rPr>
          <w:rFonts w:ascii="Times New Roman" w:hAnsi="Times New Roman" w:cs="Times New Roman"/>
        </w:rPr>
        <w:t xml:space="preserve"> -</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If a student’s personal laptop has the PSU version McAfee antivirus on it, it should be removed and Avira should be installed.</w:t>
      </w:r>
    </w:p>
    <w:p w:rsidR="008742A0" w:rsidRPr="00302CE8" w:rsidRDefault="008742A0" w:rsidP="00D92914">
      <w:pPr>
        <w:pStyle w:val="ListParagraph"/>
        <w:numPr>
          <w:ilvl w:val="2"/>
          <w:numId w:val="11"/>
        </w:numPr>
        <w:rPr>
          <w:rFonts w:ascii="Times New Roman" w:hAnsi="Times New Roman" w:cs="Times New Roman"/>
        </w:rPr>
      </w:pPr>
      <w:proofErr w:type="spellStart"/>
      <w:r w:rsidRPr="00302CE8">
        <w:rPr>
          <w:rFonts w:ascii="Times New Roman" w:hAnsi="Times New Roman" w:cs="Times New Roman"/>
        </w:rPr>
        <w:t>MCafee</w:t>
      </w:r>
      <w:proofErr w:type="spellEnd"/>
      <w:r w:rsidRPr="00302CE8">
        <w:rPr>
          <w:rFonts w:ascii="Times New Roman" w:hAnsi="Times New Roman" w:cs="Times New Roman"/>
        </w:rPr>
        <w:t xml:space="preserve"> removal through Add/Remove programs is not always successful and the EPO agent can be difficult to remove.  Follow the instructions provided for McAfee / EPO removal.</w:t>
      </w:r>
      <w:r w:rsidR="00302CE8">
        <w:rPr>
          <w:rFonts w:ascii="Times New Roman" w:hAnsi="Times New Roman" w:cs="Times New Roman"/>
        </w:rPr>
        <w:t xml:space="preserve"> </w:t>
      </w:r>
    </w:p>
    <w:p w:rsidR="00FA1BA7" w:rsidRPr="00302CE8" w:rsidRDefault="003207FE" w:rsidP="00D92914">
      <w:pPr>
        <w:pStyle w:val="ListParagraph"/>
        <w:numPr>
          <w:ilvl w:val="1"/>
          <w:numId w:val="11"/>
        </w:numPr>
        <w:rPr>
          <w:rFonts w:ascii="Times New Roman" w:hAnsi="Times New Roman" w:cs="Times New Roman"/>
        </w:rPr>
      </w:pPr>
      <w:r>
        <w:rPr>
          <w:rFonts w:ascii="Times New Roman" w:hAnsi="Times New Roman" w:cs="Times New Roman"/>
        </w:rPr>
        <w:t>Not enough room on hard drive -</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Remove the temp files and old restore points</w:t>
      </w:r>
      <w:r w:rsidR="004C6BE5">
        <w:rPr>
          <w:rFonts w:ascii="Times New Roman" w:hAnsi="Times New Roman" w:cs="Times New Roman"/>
        </w:rPr>
        <w:t xml:space="preserve"> using the </w:t>
      </w:r>
      <w:del w:id="11" w:author="tom" w:date="2011-10-14T12:00:00Z">
        <w:r w:rsidR="004C6BE5" w:rsidDel="00D320CD">
          <w:rPr>
            <w:rFonts w:ascii="Times New Roman" w:hAnsi="Times New Roman" w:cs="Times New Roman"/>
          </w:rPr>
          <w:delText>UBCD cleanup form</w:delText>
        </w:r>
      </w:del>
      <w:ins w:id="12" w:author="tom" w:date="2011-10-14T12:00:00Z">
        <w:r w:rsidR="00D320CD">
          <w:rPr>
            <w:rFonts w:ascii="Times New Roman" w:hAnsi="Times New Roman" w:cs="Times New Roman"/>
          </w:rPr>
          <w:t xml:space="preserve">Triage cleanup form - </w:t>
        </w:r>
        <w:proofErr w:type="gramStart"/>
        <w:r w:rsidR="00D320CD">
          <w:rPr>
            <w:rFonts w:ascii="Times New Roman" w:hAnsi="Times New Roman" w:cs="Times New Roman"/>
          </w:rPr>
          <w:t>( formerly</w:t>
        </w:r>
        <w:proofErr w:type="gramEnd"/>
        <w:r w:rsidR="00D320CD">
          <w:rPr>
            <w:rFonts w:ascii="Times New Roman" w:hAnsi="Times New Roman" w:cs="Times New Roman"/>
          </w:rPr>
          <w:t xml:space="preserve"> known as UBCD cleanup form)</w:t>
        </w:r>
      </w:ins>
      <w:r w:rsidR="004C6BE5">
        <w:rPr>
          <w:rFonts w:ascii="Times New Roman" w:hAnsi="Times New Roman" w:cs="Times New Roman"/>
        </w:rPr>
        <w:t xml:space="preserve"> or the appropriate XP/Vista/Win7 cleanup form</w:t>
      </w:r>
      <w:r w:rsidRPr="00302CE8">
        <w:rPr>
          <w:rFonts w:ascii="Times New Roman" w:hAnsi="Times New Roman" w:cs="Times New Roman"/>
        </w:rPr>
        <w:t xml:space="preserve">. See if this freed up enough room. </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 xml:space="preserve">Large hard drives are inexpensive. Example: a 320GB hard drive for a laptop costs approximately </w:t>
      </w:r>
      <w:r w:rsidR="002D4564" w:rsidRPr="00302CE8">
        <w:rPr>
          <w:rFonts w:ascii="Times New Roman" w:hAnsi="Times New Roman" w:cs="Times New Roman"/>
        </w:rPr>
        <w:t xml:space="preserve">$ 60.00 - </w:t>
      </w:r>
      <w:r w:rsidRPr="00302CE8">
        <w:rPr>
          <w:rFonts w:ascii="Times New Roman" w:hAnsi="Times New Roman" w:cs="Times New Roman"/>
        </w:rPr>
        <w:t>$ 70.00. Refer customer to Repair Center.</w:t>
      </w:r>
      <w:r w:rsidR="00796734" w:rsidRPr="00302CE8">
        <w:rPr>
          <w:rFonts w:ascii="Times New Roman" w:hAnsi="Times New Roman" w:cs="Times New Roman"/>
        </w:rPr>
        <w:t xml:space="preserve"> The Repair Center can order the new HD and </w:t>
      </w:r>
      <w:r w:rsidR="002D4564" w:rsidRPr="00302CE8">
        <w:rPr>
          <w:rFonts w:ascii="Times New Roman" w:hAnsi="Times New Roman" w:cs="Times New Roman"/>
        </w:rPr>
        <w:t xml:space="preserve">likely </w:t>
      </w:r>
      <w:r w:rsidR="00796734" w:rsidRPr="00302CE8">
        <w:rPr>
          <w:rFonts w:ascii="Times New Roman" w:hAnsi="Times New Roman" w:cs="Times New Roman"/>
        </w:rPr>
        <w:t>clone the old HD to the new one.</w:t>
      </w:r>
    </w:p>
    <w:p w:rsidR="00FA1BA7" w:rsidRPr="00302CE8" w:rsidRDefault="003207FE" w:rsidP="00D92914">
      <w:pPr>
        <w:pStyle w:val="ListParagraph"/>
        <w:numPr>
          <w:ilvl w:val="1"/>
          <w:numId w:val="11"/>
        </w:numPr>
        <w:rPr>
          <w:rFonts w:ascii="Times New Roman" w:hAnsi="Times New Roman" w:cs="Times New Roman"/>
        </w:rPr>
      </w:pPr>
      <w:r>
        <w:rPr>
          <w:rFonts w:ascii="Times New Roman" w:hAnsi="Times New Roman" w:cs="Times New Roman"/>
        </w:rPr>
        <w:t>H</w:t>
      </w:r>
      <w:r w:rsidR="00FA1BA7" w:rsidRPr="00302CE8">
        <w:rPr>
          <w:rFonts w:ascii="Times New Roman" w:hAnsi="Times New Roman" w:cs="Times New Roman"/>
        </w:rPr>
        <w:t>ard drive is severely fragmented</w:t>
      </w:r>
      <w:r>
        <w:rPr>
          <w:rFonts w:ascii="Times New Roman" w:hAnsi="Times New Roman" w:cs="Times New Roman"/>
        </w:rPr>
        <w:t xml:space="preserve"> -</w:t>
      </w:r>
    </w:p>
    <w:p w:rsidR="008742A0" w:rsidRPr="006952CC" w:rsidRDefault="008742A0" w:rsidP="00D92914">
      <w:pPr>
        <w:pStyle w:val="ListParagraph"/>
        <w:numPr>
          <w:ilvl w:val="2"/>
          <w:numId w:val="11"/>
        </w:numPr>
        <w:rPr>
          <w:rFonts w:ascii="Times New Roman" w:hAnsi="Times New Roman" w:cs="Times New Roman"/>
          <w:b/>
        </w:rPr>
      </w:pPr>
      <w:r w:rsidRPr="00302CE8">
        <w:rPr>
          <w:rFonts w:ascii="Times New Roman" w:hAnsi="Times New Roman" w:cs="Times New Roman"/>
        </w:rPr>
        <w:t>After removing temporary files, show the customer how to initiate defrag through Windows</w:t>
      </w:r>
      <w:r w:rsidRPr="006952CC">
        <w:rPr>
          <w:rFonts w:ascii="Times New Roman" w:hAnsi="Times New Roman" w:cs="Times New Roman"/>
          <w:b/>
        </w:rPr>
        <w:t>. This can take considerable time therefore do not perform this at the Help Desk.</w:t>
      </w:r>
    </w:p>
    <w:p w:rsidR="008742A0" w:rsidRPr="00302CE8" w:rsidRDefault="008742A0" w:rsidP="00D92914">
      <w:pPr>
        <w:pStyle w:val="ListParagraph"/>
        <w:numPr>
          <w:ilvl w:val="2"/>
          <w:numId w:val="11"/>
        </w:numPr>
        <w:rPr>
          <w:rFonts w:ascii="Times New Roman" w:hAnsi="Times New Roman" w:cs="Times New Roman"/>
        </w:rPr>
      </w:pPr>
      <w:r w:rsidRPr="00302CE8">
        <w:rPr>
          <w:rFonts w:ascii="Times New Roman" w:hAnsi="Times New Roman" w:cs="Times New Roman"/>
        </w:rPr>
        <w:t>Refer the customer to the Repair Center if the custo</w:t>
      </w:r>
      <w:r w:rsidR="00E705DC" w:rsidRPr="00302CE8">
        <w:rPr>
          <w:rFonts w:ascii="Times New Roman" w:hAnsi="Times New Roman" w:cs="Times New Roman"/>
        </w:rPr>
        <w:t xml:space="preserve">mer prefers that we perform </w:t>
      </w:r>
      <w:proofErr w:type="gramStart"/>
      <w:r w:rsidR="00E705DC" w:rsidRPr="00302CE8">
        <w:rPr>
          <w:rFonts w:ascii="Times New Roman" w:hAnsi="Times New Roman" w:cs="Times New Roman"/>
        </w:rPr>
        <w:t>the defrag</w:t>
      </w:r>
      <w:proofErr w:type="gramEnd"/>
      <w:r w:rsidR="006952CC">
        <w:rPr>
          <w:rFonts w:ascii="Times New Roman" w:hAnsi="Times New Roman" w:cs="Times New Roman"/>
        </w:rPr>
        <w:t xml:space="preserve"> and general hard drive cleanup. There is no charge.</w:t>
      </w:r>
    </w:p>
    <w:p w:rsidR="002D4564" w:rsidRPr="00302CE8" w:rsidRDefault="002D4564" w:rsidP="00D92914">
      <w:pPr>
        <w:pStyle w:val="ListParagraph"/>
        <w:numPr>
          <w:ilvl w:val="2"/>
          <w:numId w:val="11"/>
        </w:numPr>
        <w:rPr>
          <w:rFonts w:ascii="Times New Roman" w:hAnsi="Times New Roman" w:cs="Times New Roman"/>
        </w:rPr>
      </w:pPr>
      <w:r w:rsidRPr="00302CE8">
        <w:rPr>
          <w:rFonts w:ascii="Times New Roman" w:hAnsi="Times New Roman" w:cs="Times New Roman"/>
        </w:rPr>
        <w:t>A defrag</w:t>
      </w:r>
      <w:r w:rsidR="006952CC">
        <w:rPr>
          <w:rFonts w:ascii="Times New Roman" w:hAnsi="Times New Roman" w:cs="Times New Roman"/>
        </w:rPr>
        <w:t xml:space="preserve"> and </w:t>
      </w:r>
      <w:r w:rsidR="008F3B81">
        <w:rPr>
          <w:rFonts w:ascii="Times New Roman" w:hAnsi="Times New Roman" w:cs="Times New Roman"/>
        </w:rPr>
        <w:t xml:space="preserve">scandisk </w:t>
      </w:r>
      <w:r w:rsidR="008F3B81" w:rsidRPr="00302CE8">
        <w:rPr>
          <w:rFonts w:ascii="Times New Roman" w:hAnsi="Times New Roman" w:cs="Times New Roman"/>
        </w:rPr>
        <w:t>will</w:t>
      </w:r>
      <w:r w:rsidRPr="00302CE8">
        <w:rPr>
          <w:rFonts w:ascii="Times New Roman" w:hAnsi="Times New Roman" w:cs="Times New Roman"/>
        </w:rPr>
        <w:t xml:space="preserve"> run faster </w:t>
      </w:r>
      <w:r w:rsidR="006952CC" w:rsidRPr="00302CE8">
        <w:rPr>
          <w:rFonts w:ascii="Times New Roman" w:hAnsi="Times New Roman" w:cs="Times New Roman"/>
        </w:rPr>
        <w:t>when booted</w:t>
      </w:r>
      <w:r w:rsidRPr="00302CE8">
        <w:rPr>
          <w:rFonts w:ascii="Times New Roman" w:hAnsi="Times New Roman" w:cs="Times New Roman"/>
        </w:rPr>
        <w:t xml:space="preserve"> off the UBCD.</w:t>
      </w:r>
    </w:p>
    <w:p w:rsidR="00E23B3F" w:rsidRDefault="00E23B3F" w:rsidP="002D4564">
      <w:pPr>
        <w:rPr>
          <w:rFonts w:ascii="Times New Roman" w:hAnsi="Times New Roman" w:cs="Times New Roman"/>
        </w:rPr>
      </w:pPr>
    </w:p>
    <w:p w:rsidR="00FB719C" w:rsidRPr="00302CE8" w:rsidRDefault="00FB719C" w:rsidP="002D4564">
      <w:pPr>
        <w:rPr>
          <w:rFonts w:ascii="Times New Roman" w:hAnsi="Times New Roman" w:cs="Times New Roman"/>
        </w:rPr>
      </w:pPr>
    </w:p>
    <w:p w:rsidR="00C935EB" w:rsidRPr="00C6427D" w:rsidRDefault="00E23B3F" w:rsidP="00D92914">
      <w:pPr>
        <w:pStyle w:val="ListParagraph"/>
        <w:numPr>
          <w:ilvl w:val="0"/>
          <w:numId w:val="11"/>
        </w:numPr>
        <w:spacing w:before="100" w:beforeAutospacing="1" w:after="100" w:afterAutospacing="1"/>
        <w:rPr>
          <w:rFonts w:ascii="Times New Roman" w:hAnsi="Times New Roman" w:cs="Times New Roman"/>
          <w:b/>
        </w:rPr>
      </w:pPr>
      <w:r w:rsidRPr="00C6427D">
        <w:rPr>
          <w:rFonts w:ascii="Times New Roman" w:hAnsi="Times New Roman" w:cs="Times New Roman"/>
          <w:b/>
        </w:rPr>
        <w:t>Virus</w:t>
      </w:r>
      <w:r w:rsidR="006952CC" w:rsidRPr="00C6427D">
        <w:rPr>
          <w:rFonts w:ascii="Times New Roman" w:hAnsi="Times New Roman" w:cs="Times New Roman"/>
          <w:b/>
        </w:rPr>
        <w:t xml:space="preserve">  </w:t>
      </w:r>
      <w:r w:rsidR="00C935EB" w:rsidRPr="00C6427D">
        <w:rPr>
          <w:rFonts w:ascii="Times New Roman" w:hAnsi="Times New Roman" w:cs="Times New Roman"/>
          <w:b/>
        </w:rPr>
        <w:t xml:space="preserve"> </w:t>
      </w:r>
      <w:r w:rsidR="006952CC" w:rsidRPr="00C6427D">
        <w:rPr>
          <w:rFonts w:ascii="Times New Roman" w:hAnsi="Times New Roman" w:cs="Times New Roman"/>
          <w:b/>
        </w:rPr>
        <w:t xml:space="preserve">– </w:t>
      </w:r>
      <w:r w:rsidR="00C66B9F">
        <w:rPr>
          <w:rFonts w:ascii="Times New Roman" w:hAnsi="Times New Roman" w:cs="Times New Roman"/>
          <w:b/>
        </w:rPr>
        <w:t xml:space="preserve">possible </w:t>
      </w:r>
      <w:r w:rsidR="00C66B9F" w:rsidRPr="00C6427D">
        <w:rPr>
          <w:rFonts w:ascii="Times New Roman" w:hAnsi="Times New Roman" w:cs="Times New Roman"/>
          <w:b/>
        </w:rPr>
        <w:t>causes of:</w:t>
      </w:r>
      <w:r w:rsidR="00C66B9F">
        <w:rPr>
          <w:rFonts w:ascii="Times New Roman" w:hAnsi="Times New Roman" w:cs="Times New Roman"/>
          <w:b/>
        </w:rPr>
        <w:t xml:space="preserve"> </w:t>
      </w:r>
    </w:p>
    <w:p w:rsidR="00C67D2F" w:rsidRPr="00302CE8" w:rsidRDefault="00C67D2F" w:rsidP="00147C78">
      <w:pPr>
        <w:spacing w:before="100" w:beforeAutospacing="1" w:after="100" w:afterAutospacing="1"/>
        <w:ind w:left="1080"/>
        <w:rPr>
          <w:rFonts w:ascii="Times New Roman" w:hAnsi="Times New Roman" w:cs="Times New Roman"/>
        </w:rPr>
      </w:pPr>
      <w:r w:rsidRPr="00302CE8">
        <w:rPr>
          <w:rFonts w:ascii="Times New Roman" w:hAnsi="Times New Roman" w:cs="Times New Roman"/>
        </w:rPr>
        <w:t xml:space="preserve">When a customer brings their computer to the help desk because they either </w:t>
      </w:r>
      <w:r w:rsidR="00C935EB" w:rsidRPr="00302CE8">
        <w:rPr>
          <w:rFonts w:ascii="Times New Roman" w:hAnsi="Times New Roman" w:cs="Times New Roman"/>
        </w:rPr>
        <w:t>know they</w:t>
      </w:r>
      <w:r w:rsidRPr="00302CE8">
        <w:rPr>
          <w:rFonts w:ascii="Times New Roman" w:hAnsi="Times New Roman" w:cs="Times New Roman"/>
        </w:rPr>
        <w:t xml:space="preserve"> have a virus or they think they have a virus, the Repair Center </w:t>
      </w:r>
      <w:r w:rsidR="003207FE">
        <w:rPr>
          <w:rFonts w:ascii="Times New Roman" w:hAnsi="Times New Roman" w:cs="Times New Roman"/>
        </w:rPr>
        <w:t>recommends that the Help Desk service</w:t>
      </w:r>
      <w:r w:rsidRPr="00302CE8">
        <w:rPr>
          <w:rFonts w:ascii="Times New Roman" w:hAnsi="Times New Roman" w:cs="Times New Roman"/>
        </w:rPr>
        <w:t xml:space="preserve"> the computer in the following manner:</w:t>
      </w:r>
    </w:p>
    <w:p w:rsidR="00C67D2F" w:rsidRPr="00302CE8" w:rsidRDefault="00C67D2F" w:rsidP="00D92914">
      <w:pPr>
        <w:numPr>
          <w:ilvl w:val="0"/>
          <w:numId w:val="14"/>
        </w:numPr>
        <w:spacing w:before="100" w:beforeAutospacing="1" w:after="100" w:afterAutospacing="1" w:line="240" w:lineRule="auto"/>
        <w:rPr>
          <w:rFonts w:ascii="Times New Roman" w:hAnsi="Times New Roman" w:cs="Times New Roman"/>
        </w:rPr>
      </w:pPr>
      <w:r w:rsidRPr="00302CE8">
        <w:rPr>
          <w:rFonts w:ascii="Times New Roman" w:hAnsi="Times New Roman" w:cs="Times New Roman"/>
        </w:rPr>
        <w:t xml:space="preserve">First off, it is a waste of time to run virus removal procedures on a computer that is loaded with temp files and old restore points that are likely infected.  </w:t>
      </w:r>
    </w:p>
    <w:p w:rsidR="00796734" w:rsidRDefault="00796734" w:rsidP="00796734">
      <w:pPr>
        <w:pStyle w:val="ListParagraph"/>
        <w:spacing w:before="100" w:beforeAutospacing="1" w:after="100" w:afterAutospacing="1" w:line="240" w:lineRule="auto"/>
        <w:ind w:left="1440"/>
        <w:rPr>
          <w:rFonts w:ascii="Times New Roman" w:hAnsi="Times New Roman" w:cs="Times New Roman"/>
          <w:bCs/>
          <w:i/>
          <w:iCs/>
        </w:rPr>
      </w:pPr>
      <w:r w:rsidRPr="00302CE8">
        <w:rPr>
          <w:rFonts w:ascii="Times New Roman" w:hAnsi="Times New Roman" w:cs="Times New Roman"/>
          <w:b/>
          <w:bCs/>
          <w:i/>
          <w:iCs/>
        </w:rPr>
        <w:t>Here is an example of a virus infected laptop se serviced that was also running slow</w:t>
      </w:r>
      <w:r w:rsidRPr="00302CE8">
        <w:rPr>
          <w:rFonts w:ascii="Times New Roman" w:hAnsi="Times New Roman" w:cs="Times New Roman"/>
          <w:bCs/>
          <w:i/>
          <w:iCs/>
        </w:rPr>
        <w:t xml:space="preserve">:   During the Spring 2010 semester we serviced a computer that was infected with </w:t>
      </w:r>
      <w:r w:rsidR="0098682D">
        <w:rPr>
          <w:rFonts w:ascii="Times New Roman" w:hAnsi="Times New Roman" w:cs="Times New Roman"/>
          <w:bCs/>
          <w:i/>
          <w:iCs/>
        </w:rPr>
        <w:t>malware</w:t>
      </w:r>
      <w:r w:rsidRPr="00302CE8">
        <w:rPr>
          <w:rFonts w:ascii="Times New Roman" w:hAnsi="Times New Roman" w:cs="Times New Roman"/>
          <w:bCs/>
          <w:i/>
          <w:iCs/>
        </w:rPr>
        <w:t xml:space="preserve">.  The old restore points were 84.2GB in size and the temp files were 7.3GB in size.  </w:t>
      </w:r>
      <w:r w:rsidR="008F3B81" w:rsidRPr="00302CE8">
        <w:rPr>
          <w:rFonts w:ascii="Times New Roman" w:hAnsi="Times New Roman" w:cs="Times New Roman"/>
          <w:bCs/>
          <w:i/>
          <w:iCs/>
        </w:rPr>
        <w:t>Running antivirus utilities on these files would have wasted considerable time</w:t>
      </w:r>
      <w:r w:rsidR="008F3B81">
        <w:rPr>
          <w:rFonts w:ascii="Times New Roman" w:hAnsi="Times New Roman" w:cs="Times New Roman"/>
          <w:bCs/>
          <w:i/>
          <w:iCs/>
        </w:rPr>
        <w:t>.</w:t>
      </w:r>
      <w:r w:rsidR="008F3B81" w:rsidRPr="00302CE8">
        <w:rPr>
          <w:rFonts w:ascii="Times New Roman" w:hAnsi="Times New Roman" w:cs="Times New Roman"/>
          <w:bCs/>
          <w:i/>
          <w:iCs/>
        </w:rPr>
        <w:t xml:space="preserve">   As a test, I started an antivirus run on the restore points and there were viruses in them. </w:t>
      </w:r>
      <w:r w:rsidRPr="00302CE8">
        <w:rPr>
          <w:rFonts w:ascii="Times New Roman" w:hAnsi="Times New Roman" w:cs="Times New Roman"/>
          <w:bCs/>
          <w:i/>
          <w:iCs/>
        </w:rPr>
        <w:t xml:space="preserve">Removing these restore points and temp files beforehand saved me time later on in the process of virus removal. We subsequently successfully removed the infection, </w:t>
      </w:r>
      <w:proofErr w:type="spellStart"/>
      <w:r w:rsidRPr="00302CE8">
        <w:rPr>
          <w:rFonts w:ascii="Times New Roman" w:hAnsi="Times New Roman" w:cs="Times New Roman"/>
          <w:bCs/>
          <w:i/>
          <w:iCs/>
        </w:rPr>
        <w:t>defrag’d</w:t>
      </w:r>
      <w:proofErr w:type="spellEnd"/>
      <w:r w:rsidRPr="00302CE8">
        <w:rPr>
          <w:rFonts w:ascii="Times New Roman" w:hAnsi="Times New Roman" w:cs="Times New Roman"/>
          <w:bCs/>
          <w:i/>
          <w:iCs/>
        </w:rPr>
        <w:t xml:space="preserve"> the hard drive and it ran noticeably faster.</w:t>
      </w:r>
    </w:p>
    <w:p w:rsidR="00FB719C" w:rsidRDefault="00FB719C" w:rsidP="00796734">
      <w:pPr>
        <w:pStyle w:val="ListParagraph"/>
        <w:spacing w:before="100" w:beforeAutospacing="1" w:after="100" w:afterAutospacing="1" w:line="240" w:lineRule="auto"/>
        <w:ind w:left="1440"/>
        <w:rPr>
          <w:rFonts w:ascii="Times New Roman" w:hAnsi="Times New Roman" w:cs="Times New Roman"/>
          <w:bCs/>
          <w:i/>
          <w:iCs/>
        </w:rPr>
      </w:pPr>
    </w:p>
    <w:p w:rsidR="00FB719C" w:rsidRPr="00302CE8" w:rsidRDefault="00FB719C" w:rsidP="00FB719C">
      <w:pPr>
        <w:pStyle w:val="ListParagraph"/>
        <w:spacing w:before="100" w:beforeAutospacing="1" w:after="100" w:afterAutospacing="1" w:line="240" w:lineRule="auto"/>
        <w:ind w:left="2160"/>
        <w:rPr>
          <w:rFonts w:ascii="Times New Roman" w:hAnsi="Times New Roman" w:cs="Times New Roman"/>
          <w:bCs/>
          <w:i/>
          <w:iCs/>
        </w:rPr>
      </w:pPr>
      <w:r>
        <w:rPr>
          <w:rFonts w:ascii="Times New Roman" w:hAnsi="Times New Roman" w:cs="Times New Roman"/>
          <w:bCs/>
          <w:i/>
          <w:iCs/>
        </w:rPr>
        <w:t>This may be an extreme case with the massive size of the restore points but in the Computer Repair Center, the restore points probably average</w:t>
      </w:r>
      <w:r w:rsidR="006952CC">
        <w:rPr>
          <w:rFonts w:ascii="Times New Roman" w:hAnsi="Times New Roman" w:cs="Times New Roman"/>
          <w:bCs/>
          <w:i/>
          <w:iCs/>
        </w:rPr>
        <w:t xml:space="preserve"> 15</w:t>
      </w:r>
      <w:r>
        <w:rPr>
          <w:rFonts w:ascii="Times New Roman" w:hAnsi="Times New Roman" w:cs="Times New Roman"/>
          <w:bCs/>
          <w:i/>
          <w:iCs/>
        </w:rPr>
        <w:t xml:space="preserve"> –</w:t>
      </w:r>
      <w:r w:rsidR="006952CC">
        <w:rPr>
          <w:rFonts w:ascii="Times New Roman" w:hAnsi="Times New Roman" w:cs="Times New Roman"/>
          <w:bCs/>
          <w:i/>
          <w:iCs/>
        </w:rPr>
        <w:t xml:space="preserve"> 30</w:t>
      </w:r>
      <w:r>
        <w:rPr>
          <w:rFonts w:ascii="Times New Roman" w:hAnsi="Times New Roman" w:cs="Times New Roman"/>
          <w:bCs/>
          <w:i/>
          <w:iCs/>
        </w:rPr>
        <w:t xml:space="preserve">GB in size.  The temp files </w:t>
      </w:r>
      <w:r w:rsidR="00064AC8">
        <w:rPr>
          <w:rFonts w:ascii="Times New Roman" w:hAnsi="Times New Roman" w:cs="Times New Roman"/>
          <w:bCs/>
          <w:i/>
          <w:iCs/>
        </w:rPr>
        <w:t xml:space="preserve">on a computer </w:t>
      </w:r>
      <w:r>
        <w:rPr>
          <w:rFonts w:ascii="Times New Roman" w:hAnsi="Times New Roman" w:cs="Times New Roman"/>
          <w:bCs/>
          <w:i/>
          <w:iCs/>
        </w:rPr>
        <w:t xml:space="preserve">average </w:t>
      </w:r>
      <w:proofErr w:type="gramStart"/>
      <w:r>
        <w:rPr>
          <w:rFonts w:ascii="Times New Roman" w:hAnsi="Times New Roman" w:cs="Times New Roman"/>
          <w:bCs/>
          <w:i/>
          <w:iCs/>
        </w:rPr>
        <w:t>between 3 – 8GB in size</w:t>
      </w:r>
      <w:proofErr w:type="gramEnd"/>
      <w:r>
        <w:rPr>
          <w:rFonts w:ascii="Times New Roman" w:hAnsi="Times New Roman" w:cs="Times New Roman"/>
          <w:bCs/>
          <w:i/>
          <w:iCs/>
        </w:rPr>
        <w:t>.  If you were to multiply the time it takes to run multiple utilities on these unnecessary files by the number of systems evaluated weekly</w:t>
      </w:r>
      <w:r w:rsidR="00064AC8">
        <w:rPr>
          <w:rFonts w:ascii="Times New Roman" w:hAnsi="Times New Roman" w:cs="Times New Roman"/>
          <w:bCs/>
          <w:i/>
          <w:iCs/>
        </w:rPr>
        <w:t>, the</w:t>
      </w:r>
      <w:r>
        <w:rPr>
          <w:rFonts w:ascii="Times New Roman" w:hAnsi="Times New Roman" w:cs="Times New Roman"/>
          <w:bCs/>
          <w:i/>
          <w:iCs/>
        </w:rPr>
        <w:t xml:space="preserve"> time wasted would be considerable.</w:t>
      </w:r>
    </w:p>
    <w:p w:rsidR="00796734" w:rsidRPr="00302CE8" w:rsidRDefault="00796734" w:rsidP="00796734">
      <w:pPr>
        <w:pStyle w:val="ListParagraph"/>
        <w:spacing w:before="100" w:beforeAutospacing="1" w:after="100" w:afterAutospacing="1" w:line="240" w:lineRule="auto"/>
        <w:ind w:left="1440"/>
        <w:rPr>
          <w:rFonts w:ascii="Times New Roman" w:hAnsi="Times New Roman" w:cs="Times New Roman"/>
        </w:rPr>
      </w:pPr>
    </w:p>
    <w:p w:rsidR="00C935EB" w:rsidRPr="00302CE8" w:rsidRDefault="00C67D2F" w:rsidP="00D92914">
      <w:pPr>
        <w:pStyle w:val="ListParagraph"/>
        <w:numPr>
          <w:ilvl w:val="0"/>
          <w:numId w:val="16"/>
        </w:numPr>
        <w:spacing w:before="100" w:beforeAutospacing="1" w:after="100" w:afterAutospacing="1" w:line="240" w:lineRule="auto"/>
        <w:rPr>
          <w:rFonts w:ascii="Times New Roman" w:hAnsi="Times New Roman" w:cs="Times New Roman"/>
        </w:rPr>
      </w:pPr>
      <w:r w:rsidRPr="00302CE8">
        <w:rPr>
          <w:rFonts w:ascii="Times New Roman" w:hAnsi="Times New Roman" w:cs="Times New Roman"/>
        </w:rPr>
        <w:t>The Repair Center staff is instructed to first remove al</w:t>
      </w:r>
      <w:r w:rsidR="00C935EB" w:rsidRPr="00302CE8">
        <w:rPr>
          <w:rFonts w:ascii="Times New Roman" w:hAnsi="Times New Roman" w:cs="Times New Roman"/>
        </w:rPr>
        <w:t>l</w:t>
      </w:r>
      <w:r w:rsidRPr="00302CE8">
        <w:rPr>
          <w:rFonts w:ascii="Times New Roman" w:hAnsi="Times New Roman" w:cs="Times New Roman"/>
        </w:rPr>
        <w:t xml:space="preserve"> the temp files and all restore points, as they are likely infected. I recommend using the either the </w:t>
      </w:r>
      <w:del w:id="13" w:author="tom" w:date="2011-10-14T12:00:00Z">
        <w:r w:rsidRPr="00302CE8" w:rsidDel="00D320CD">
          <w:rPr>
            <w:rFonts w:ascii="Times New Roman" w:hAnsi="Times New Roman" w:cs="Times New Roman"/>
            <w:u w:val="single"/>
          </w:rPr>
          <w:delText>UBCD cleanup form</w:delText>
        </w:r>
      </w:del>
      <w:ins w:id="14" w:author="tom" w:date="2011-10-14T12:00:00Z">
        <w:r w:rsidR="00D320CD">
          <w:rPr>
            <w:rFonts w:ascii="Times New Roman" w:hAnsi="Times New Roman" w:cs="Times New Roman"/>
            <w:u w:val="single"/>
          </w:rPr>
          <w:t xml:space="preserve">Triage cleanup form - </w:t>
        </w:r>
        <w:proofErr w:type="gramStart"/>
        <w:r w:rsidR="00D320CD">
          <w:rPr>
            <w:rFonts w:ascii="Times New Roman" w:hAnsi="Times New Roman" w:cs="Times New Roman"/>
            <w:u w:val="single"/>
          </w:rPr>
          <w:t>( formerly</w:t>
        </w:r>
        <w:proofErr w:type="gramEnd"/>
        <w:r w:rsidR="00D320CD">
          <w:rPr>
            <w:rFonts w:ascii="Times New Roman" w:hAnsi="Times New Roman" w:cs="Times New Roman"/>
            <w:u w:val="single"/>
          </w:rPr>
          <w:t xml:space="preserve"> known as UBCD cleanup form)</w:t>
        </w:r>
      </w:ins>
      <w:r w:rsidRPr="00302CE8">
        <w:rPr>
          <w:rFonts w:ascii="Times New Roman" w:hAnsi="Times New Roman" w:cs="Times New Roman"/>
        </w:rPr>
        <w:t xml:space="preserve"> or </w:t>
      </w:r>
      <w:r w:rsidRPr="00302CE8">
        <w:rPr>
          <w:rFonts w:ascii="Times New Roman" w:hAnsi="Times New Roman" w:cs="Times New Roman"/>
          <w:u w:val="single"/>
        </w:rPr>
        <w:t xml:space="preserve">the </w:t>
      </w:r>
      <w:r w:rsidR="00C935EB" w:rsidRPr="00302CE8">
        <w:rPr>
          <w:rFonts w:ascii="Times New Roman" w:hAnsi="Times New Roman" w:cs="Times New Roman"/>
          <w:u w:val="single"/>
        </w:rPr>
        <w:t>XP, Vista, or Win 7 cleanup form.</w:t>
      </w:r>
      <w:r w:rsidR="00C935EB" w:rsidRPr="00302CE8">
        <w:rPr>
          <w:rFonts w:ascii="Times New Roman" w:hAnsi="Times New Roman" w:cs="Times New Roman"/>
        </w:rPr>
        <w:t xml:space="preserve"> </w:t>
      </w:r>
      <w:r w:rsidR="00A205AC" w:rsidRPr="00302CE8">
        <w:rPr>
          <w:rFonts w:ascii="Times New Roman" w:hAnsi="Times New Roman" w:cs="Times New Roman"/>
        </w:rPr>
        <w:t xml:space="preserve"> </w:t>
      </w:r>
    </w:p>
    <w:p w:rsidR="008D0094" w:rsidRPr="00302CE8" w:rsidRDefault="00796734" w:rsidP="00D92914">
      <w:pPr>
        <w:pStyle w:val="ListParagraph"/>
        <w:numPr>
          <w:ilvl w:val="1"/>
          <w:numId w:val="16"/>
        </w:numPr>
        <w:spacing w:before="100" w:beforeAutospacing="1" w:after="100" w:afterAutospacing="1" w:line="240" w:lineRule="auto"/>
        <w:rPr>
          <w:rFonts w:ascii="Times New Roman" w:hAnsi="Times New Roman" w:cs="Times New Roman"/>
          <w:bCs/>
          <w:i/>
          <w:iCs/>
        </w:rPr>
      </w:pPr>
      <w:r w:rsidRPr="00302CE8">
        <w:rPr>
          <w:rFonts w:ascii="Times New Roman" w:hAnsi="Times New Roman" w:cs="Times New Roman"/>
          <w:bCs/>
          <w:i/>
          <w:iCs/>
        </w:rPr>
        <w:t xml:space="preserve">It is </w:t>
      </w:r>
      <w:r w:rsidR="00064AC8" w:rsidRPr="00302CE8">
        <w:rPr>
          <w:rFonts w:ascii="Times New Roman" w:hAnsi="Times New Roman" w:cs="Times New Roman"/>
          <w:bCs/>
          <w:i/>
          <w:iCs/>
        </w:rPr>
        <w:t>easier to</w:t>
      </w:r>
      <w:r w:rsidRPr="00302CE8">
        <w:rPr>
          <w:rFonts w:ascii="Times New Roman" w:hAnsi="Times New Roman" w:cs="Times New Roman"/>
          <w:bCs/>
          <w:i/>
          <w:iCs/>
        </w:rPr>
        <w:t xml:space="preserve"> remove restore points and temporary files when booted off an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w:t>
      </w:r>
      <w:proofErr w:type="gramStart"/>
      <w:r w:rsidR="00D320CD">
        <w:rPr>
          <w:rFonts w:ascii="Times New Roman" w:hAnsi="Times New Roman" w:cs="Times New Roman"/>
        </w:rPr>
        <w:t xml:space="preserve">or  </w:t>
      </w:r>
      <w:r w:rsidR="00D320CD" w:rsidRPr="00302CE8">
        <w:rPr>
          <w:rFonts w:ascii="Times New Roman" w:hAnsi="Times New Roman" w:cs="Times New Roman"/>
        </w:rPr>
        <w:t>UBCD</w:t>
      </w:r>
      <w:proofErr w:type="gramEnd"/>
      <w:r w:rsidR="00D320CD" w:rsidRPr="00302CE8">
        <w:rPr>
          <w:rFonts w:ascii="Times New Roman" w:hAnsi="Times New Roman" w:cs="Times New Roman"/>
        </w:rPr>
        <w:t xml:space="preserve"> </w:t>
      </w:r>
      <w:r w:rsidR="00D320CD" w:rsidRPr="006D0324">
        <w:rPr>
          <w:rFonts w:ascii="Times New Roman" w:hAnsi="Times New Roman" w:cs="Times New Roman"/>
        </w:rPr>
        <w:t xml:space="preserve"> </w:t>
      </w:r>
      <w:r w:rsidRPr="00302CE8">
        <w:rPr>
          <w:rFonts w:ascii="Times New Roman" w:hAnsi="Times New Roman" w:cs="Times New Roman"/>
          <w:bCs/>
          <w:i/>
          <w:iCs/>
        </w:rPr>
        <w:t xml:space="preserve"> than it is to do so within windows as </w:t>
      </w:r>
      <w:r w:rsidR="00064AC8" w:rsidRPr="00302CE8">
        <w:rPr>
          <w:rFonts w:ascii="Times New Roman" w:hAnsi="Times New Roman" w:cs="Times New Roman"/>
          <w:bCs/>
          <w:i/>
          <w:iCs/>
        </w:rPr>
        <w:t>file restrictions cause</w:t>
      </w:r>
      <w:r w:rsidRPr="00302CE8">
        <w:rPr>
          <w:rFonts w:ascii="Times New Roman" w:hAnsi="Times New Roman" w:cs="Times New Roman"/>
          <w:bCs/>
          <w:i/>
          <w:iCs/>
        </w:rPr>
        <w:t xml:space="preserve"> problems when clearing out temp files.</w:t>
      </w:r>
    </w:p>
    <w:p w:rsidR="00C67D2F" w:rsidRPr="00302CE8" w:rsidRDefault="00C67D2F" w:rsidP="00D92914">
      <w:pPr>
        <w:pStyle w:val="ListParagraph"/>
        <w:numPr>
          <w:ilvl w:val="1"/>
          <w:numId w:val="16"/>
        </w:numPr>
        <w:spacing w:before="100" w:beforeAutospacing="1" w:after="100" w:afterAutospacing="1" w:line="240" w:lineRule="auto"/>
        <w:rPr>
          <w:rFonts w:ascii="Times New Roman" w:hAnsi="Times New Roman" w:cs="Times New Roman"/>
          <w:bCs/>
          <w:i/>
          <w:iCs/>
        </w:rPr>
      </w:pPr>
      <w:r w:rsidRPr="00302CE8">
        <w:rPr>
          <w:rFonts w:ascii="Times New Roman" w:hAnsi="Times New Roman" w:cs="Times New Roman"/>
        </w:rPr>
        <w:t xml:space="preserve">It is </w:t>
      </w:r>
      <w:r w:rsidR="00321CDF">
        <w:rPr>
          <w:rFonts w:ascii="Times New Roman" w:hAnsi="Times New Roman" w:cs="Times New Roman"/>
        </w:rPr>
        <w:t xml:space="preserve">a </w:t>
      </w:r>
      <w:r w:rsidRPr="00302CE8">
        <w:rPr>
          <w:rFonts w:ascii="Times New Roman" w:hAnsi="Times New Roman" w:cs="Times New Roman"/>
        </w:rPr>
        <w:t xml:space="preserve">rare </w:t>
      </w:r>
      <w:r w:rsidR="0098682D">
        <w:rPr>
          <w:rFonts w:ascii="Times New Roman" w:hAnsi="Times New Roman" w:cs="Times New Roman"/>
        </w:rPr>
        <w:t xml:space="preserve">case </w:t>
      </w:r>
      <w:r w:rsidRPr="00302CE8">
        <w:rPr>
          <w:rFonts w:ascii="Times New Roman" w:hAnsi="Times New Roman" w:cs="Times New Roman"/>
        </w:rPr>
        <w:t xml:space="preserve">when we fix a problem with </w:t>
      </w:r>
      <w:r w:rsidR="00FA1BA7" w:rsidRPr="00302CE8">
        <w:rPr>
          <w:rFonts w:ascii="Times New Roman" w:hAnsi="Times New Roman" w:cs="Times New Roman"/>
        </w:rPr>
        <w:t>someone’s computer</w:t>
      </w:r>
      <w:r w:rsidRPr="00302CE8">
        <w:rPr>
          <w:rFonts w:ascii="Times New Roman" w:hAnsi="Times New Roman" w:cs="Times New Roman"/>
        </w:rPr>
        <w:t xml:space="preserve"> infected with viruses by using</w:t>
      </w:r>
      <w:r w:rsidR="00C935EB" w:rsidRPr="00302CE8">
        <w:rPr>
          <w:rFonts w:ascii="Times New Roman" w:hAnsi="Times New Roman" w:cs="Times New Roman"/>
        </w:rPr>
        <w:t xml:space="preserve"> the system restore feature</w:t>
      </w:r>
      <w:r w:rsidR="00321CDF">
        <w:rPr>
          <w:rFonts w:ascii="Times New Roman" w:hAnsi="Times New Roman" w:cs="Times New Roman"/>
        </w:rPr>
        <w:t xml:space="preserve"> because the virus has been in the computer for quite some time before the customer realizes it and some virus / malware  intentionally goes after the restore points to prevent a simple fix.</w:t>
      </w:r>
      <w:r w:rsidR="00C935EB" w:rsidRPr="00302CE8">
        <w:rPr>
          <w:rFonts w:ascii="Times New Roman" w:hAnsi="Times New Roman" w:cs="Times New Roman"/>
        </w:rPr>
        <w:t>.  It</w:t>
      </w:r>
      <w:r w:rsidRPr="00302CE8">
        <w:rPr>
          <w:rFonts w:ascii="Times New Roman" w:hAnsi="Times New Roman" w:cs="Times New Roman"/>
        </w:rPr>
        <w:t xml:space="preserve"> is more likely that the restore points are infected</w:t>
      </w:r>
      <w:r w:rsidR="00FA1BA7" w:rsidRPr="00302CE8">
        <w:rPr>
          <w:rFonts w:ascii="Times New Roman" w:hAnsi="Times New Roman" w:cs="Times New Roman"/>
        </w:rPr>
        <w:t xml:space="preserve"> therefore I remove them all</w:t>
      </w:r>
      <w:r w:rsidR="008D0094" w:rsidRPr="00302CE8">
        <w:rPr>
          <w:rFonts w:ascii="Times New Roman" w:hAnsi="Times New Roman" w:cs="Times New Roman"/>
        </w:rPr>
        <w:t>,</w:t>
      </w:r>
      <w:r w:rsidR="00FA1BA7" w:rsidRPr="00302CE8">
        <w:rPr>
          <w:rFonts w:ascii="Times New Roman" w:hAnsi="Times New Roman" w:cs="Times New Roman"/>
        </w:rPr>
        <w:t xml:space="preserve"> as well as the temporary files.</w:t>
      </w:r>
    </w:p>
    <w:p w:rsidR="00A0156A" w:rsidRPr="00A0156A" w:rsidRDefault="00C67D2F" w:rsidP="00D92914">
      <w:pPr>
        <w:numPr>
          <w:ilvl w:val="0"/>
          <w:numId w:val="14"/>
        </w:numPr>
        <w:spacing w:before="100" w:beforeAutospacing="1" w:after="100" w:afterAutospacing="1" w:line="240" w:lineRule="auto"/>
        <w:rPr>
          <w:rFonts w:ascii="Times New Roman" w:hAnsi="Times New Roman" w:cs="Times New Roman"/>
        </w:rPr>
      </w:pPr>
      <w:r w:rsidRPr="00302CE8">
        <w:rPr>
          <w:rFonts w:ascii="Times New Roman" w:hAnsi="Times New Roman" w:cs="Times New Roman"/>
        </w:rPr>
        <w:t>Use the cleanup forms I created</w:t>
      </w:r>
      <w:r w:rsidR="00C935EB" w:rsidRPr="00302CE8">
        <w:rPr>
          <w:rFonts w:ascii="Times New Roman" w:hAnsi="Times New Roman" w:cs="Times New Roman"/>
        </w:rPr>
        <w:t> for</w:t>
      </w:r>
      <w:r w:rsidR="008D0094" w:rsidRPr="00302CE8">
        <w:rPr>
          <w:rFonts w:ascii="Times New Roman" w:hAnsi="Times New Roman" w:cs="Times New Roman"/>
        </w:rPr>
        <w:t xml:space="preserve"> XP, Vista, or Win 7, or the </w:t>
      </w:r>
      <w:del w:id="15" w:author="tom" w:date="2011-10-14T12:00:00Z">
        <w:r w:rsidR="008D0094" w:rsidRPr="00302CE8" w:rsidDel="00D320CD">
          <w:rPr>
            <w:rFonts w:ascii="Times New Roman" w:hAnsi="Times New Roman" w:cs="Times New Roman"/>
          </w:rPr>
          <w:delText>UBCD cleanup form</w:delText>
        </w:r>
      </w:del>
      <w:ins w:id="16" w:author="tom" w:date="2011-10-14T12:00:00Z">
        <w:r w:rsidR="00D320CD">
          <w:rPr>
            <w:rFonts w:ascii="Times New Roman" w:hAnsi="Times New Roman" w:cs="Times New Roman"/>
          </w:rPr>
          <w:t xml:space="preserve">Triage cleanup form - </w:t>
        </w:r>
        <w:proofErr w:type="gramStart"/>
        <w:r w:rsidR="00D320CD">
          <w:rPr>
            <w:rFonts w:ascii="Times New Roman" w:hAnsi="Times New Roman" w:cs="Times New Roman"/>
          </w:rPr>
          <w:t>( formerly</w:t>
        </w:r>
        <w:proofErr w:type="gramEnd"/>
        <w:r w:rsidR="00D320CD">
          <w:rPr>
            <w:rFonts w:ascii="Times New Roman" w:hAnsi="Times New Roman" w:cs="Times New Roman"/>
          </w:rPr>
          <w:t xml:space="preserve"> known as UBCD cleanup form)</w:t>
        </w:r>
      </w:ins>
      <w:r w:rsidR="008D0094" w:rsidRPr="00302CE8">
        <w:rPr>
          <w:rFonts w:ascii="Times New Roman" w:hAnsi="Times New Roman" w:cs="Times New Roman"/>
        </w:rPr>
        <w:t xml:space="preserve"> to </w:t>
      </w:r>
      <w:r w:rsidRPr="00302CE8">
        <w:rPr>
          <w:rFonts w:ascii="Times New Roman" w:hAnsi="Times New Roman" w:cs="Times New Roman"/>
        </w:rPr>
        <w:t xml:space="preserve">clean out the temp files. </w:t>
      </w:r>
    </w:p>
    <w:p w:rsidR="00C935EB" w:rsidRDefault="008D0094" w:rsidP="00D92914">
      <w:pPr>
        <w:pStyle w:val="ListParagraph"/>
        <w:numPr>
          <w:ilvl w:val="0"/>
          <w:numId w:val="15"/>
        </w:numPr>
        <w:spacing w:before="100" w:beforeAutospacing="1" w:after="100" w:afterAutospacing="1" w:line="240" w:lineRule="auto"/>
        <w:rPr>
          <w:rFonts w:ascii="Times New Roman" w:hAnsi="Times New Roman" w:cs="Times New Roman"/>
        </w:rPr>
      </w:pPr>
      <w:r w:rsidRPr="00302CE8">
        <w:rPr>
          <w:rFonts w:ascii="Times New Roman" w:hAnsi="Times New Roman" w:cs="Times New Roman"/>
        </w:rPr>
        <w:t>Following the appropriate</w:t>
      </w:r>
      <w:r w:rsidR="00C67D2F" w:rsidRPr="00302CE8">
        <w:rPr>
          <w:rFonts w:ascii="Times New Roman" w:hAnsi="Times New Roman" w:cs="Times New Roman"/>
        </w:rPr>
        <w:t xml:space="preserve"> form will get rid of possibly several gigabytes of junk</w:t>
      </w:r>
      <w:r w:rsidR="00C935EB" w:rsidRPr="00302CE8">
        <w:rPr>
          <w:rFonts w:ascii="Times New Roman" w:hAnsi="Times New Roman" w:cs="Times New Roman"/>
        </w:rPr>
        <w:t> before</w:t>
      </w:r>
      <w:r w:rsidR="00C67D2F" w:rsidRPr="00302CE8">
        <w:rPr>
          <w:rFonts w:ascii="Times New Roman" w:hAnsi="Times New Roman" w:cs="Times New Roman"/>
        </w:rPr>
        <w:t xml:space="preserve"> starting the antivirus utilities. This saves time on your part.   </w:t>
      </w:r>
    </w:p>
    <w:p w:rsidR="00A0156A" w:rsidRDefault="00A0156A" w:rsidP="00D92914">
      <w:pPr>
        <w:pStyle w:val="ListParagraph"/>
        <w:numPr>
          <w:ilvl w:val="0"/>
          <w:numId w:val="15"/>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The forms list several utilities. They are sued in the Repair Center for a thorough service to the customers’ computers.  Not all utilities need to be run by the Help Desk staff.  Experience </w:t>
      </w:r>
      <w:r w:rsidR="008F3B81">
        <w:rPr>
          <w:rFonts w:ascii="Times New Roman" w:hAnsi="Times New Roman" w:cs="Times New Roman"/>
        </w:rPr>
        <w:t>will let</w:t>
      </w:r>
      <w:r>
        <w:rPr>
          <w:rFonts w:ascii="Times New Roman" w:hAnsi="Times New Roman" w:cs="Times New Roman"/>
        </w:rPr>
        <w:t xml:space="preserve"> you know which utilities to run based on the type problem. The two utilities that seem to work well on viruses are </w:t>
      </w:r>
      <w:r w:rsidR="004146B7">
        <w:rPr>
          <w:rFonts w:ascii="Times New Roman" w:hAnsi="Times New Roman" w:cs="Times New Roman"/>
        </w:rPr>
        <w:t>S</w:t>
      </w:r>
      <w:r>
        <w:rPr>
          <w:rFonts w:ascii="Times New Roman" w:hAnsi="Times New Roman" w:cs="Times New Roman"/>
        </w:rPr>
        <w:t xml:space="preserve">uperantispyware and </w:t>
      </w:r>
      <w:r w:rsidR="00E41D56">
        <w:rPr>
          <w:rFonts w:ascii="Times New Roman" w:hAnsi="Times New Roman" w:cs="Times New Roman"/>
        </w:rPr>
        <w:t>M</w:t>
      </w:r>
      <w:r>
        <w:rPr>
          <w:rFonts w:ascii="Times New Roman" w:hAnsi="Times New Roman" w:cs="Times New Roman"/>
        </w:rPr>
        <w:t xml:space="preserve">alawarebytes. </w:t>
      </w:r>
    </w:p>
    <w:p w:rsidR="004146B7" w:rsidRPr="00302CE8" w:rsidRDefault="004146B7" w:rsidP="00D92914">
      <w:pPr>
        <w:pStyle w:val="ListParagraph"/>
        <w:numPr>
          <w:ilvl w:val="0"/>
          <w:numId w:val="15"/>
        </w:numPr>
        <w:spacing w:before="100" w:beforeAutospacing="1" w:after="100" w:afterAutospacing="1" w:line="240" w:lineRule="auto"/>
        <w:rPr>
          <w:rFonts w:ascii="Times New Roman" w:hAnsi="Times New Roman" w:cs="Times New Roman"/>
        </w:rPr>
      </w:pPr>
      <w:r>
        <w:rPr>
          <w:rFonts w:ascii="Times New Roman" w:hAnsi="Times New Roman" w:cs="Times New Roman"/>
        </w:rPr>
        <w:t>Stinger is a stand-alone program that can be run.  It allows you to browse to specific drives or folders for scanning.</w:t>
      </w:r>
    </w:p>
    <w:p w:rsidR="00A0156A" w:rsidRPr="00302CE8" w:rsidRDefault="00A0156A" w:rsidP="00A0156A">
      <w:pPr>
        <w:pStyle w:val="ListParagraph"/>
        <w:spacing w:before="100" w:beforeAutospacing="1" w:after="100" w:afterAutospacing="1" w:line="240" w:lineRule="auto"/>
        <w:ind w:left="1488"/>
        <w:rPr>
          <w:rFonts w:ascii="Times New Roman" w:hAnsi="Times New Roman" w:cs="Times New Roman"/>
        </w:rPr>
      </w:pPr>
    </w:p>
    <w:p w:rsidR="00A205AC" w:rsidRDefault="00A205AC" w:rsidP="00D92914">
      <w:pPr>
        <w:pStyle w:val="ListParagraph"/>
        <w:numPr>
          <w:ilvl w:val="0"/>
          <w:numId w:val="15"/>
        </w:numPr>
        <w:spacing w:before="100" w:beforeAutospacing="1" w:after="100" w:afterAutospacing="1" w:line="240" w:lineRule="auto"/>
        <w:rPr>
          <w:rFonts w:ascii="Times New Roman" w:hAnsi="Times New Roman" w:cs="Times New Roman"/>
        </w:rPr>
      </w:pPr>
      <w:r w:rsidRPr="00302CE8">
        <w:rPr>
          <w:rFonts w:ascii="Times New Roman" w:hAnsi="Times New Roman" w:cs="Times New Roman"/>
        </w:rPr>
        <w:t>If the infestation is severe and you are unable to proceed when booted normally</w:t>
      </w:r>
      <w:r w:rsidR="00FA1BA7" w:rsidRPr="00302CE8">
        <w:rPr>
          <w:rFonts w:ascii="Times New Roman" w:hAnsi="Times New Roman" w:cs="Times New Roman"/>
        </w:rPr>
        <w:t>, try</w:t>
      </w:r>
      <w:r w:rsidRPr="00302CE8">
        <w:rPr>
          <w:rFonts w:ascii="Times New Roman" w:hAnsi="Times New Roman" w:cs="Times New Roman"/>
        </w:rPr>
        <w:t xml:space="preserve"> restarting the laptop in safe mode with Network Support. Run your utilities in safe mode. </w:t>
      </w:r>
    </w:p>
    <w:p w:rsidR="00A0156A" w:rsidRPr="00302CE8" w:rsidRDefault="00A0156A" w:rsidP="00D92914">
      <w:pPr>
        <w:pStyle w:val="ListParagraph"/>
        <w:numPr>
          <w:ilvl w:val="1"/>
          <w:numId w:val="15"/>
        </w:numPr>
        <w:spacing w:before="100" w:beforeAutospacing="1" w:after="100" w:afterAutospacing="1" w:line="240" w:lineRule="auto"/>
        <w:rPr>
          <w:rFonts w:ascii="Times New Roman" w:hAnsi="Times New Roman" w:cs="Times New Roman"/>
        </w:rPr>
      </w:pPr>
      <w:r>
        <w:rPr>
          <w:rFonts w:ascii="Times New Roman" w:hAnsi="Times New Roman" w:cs="Times New Roman"/>
        </w:rPr>
        <w:t>If you can successfully run the utilities in safe mode, and remove several infections</w:t>
      </w:r>
      <w:r w:rsidR="008F3B81">
        <w:rPr>
          <w:rFonts w:ascii="Times New Roman" w:hAnsi="Times New Roman" w:cs="Times New Roman"/>
        </w:rPr>
        <w:t>, restart</w:t>
      </w:r>
      <w:r>
        <w:rPr>
          <w:rFonts w:ascii="Times New Roman" w:hAnsi="Times New Roman" w:cs="Times New Roman"/>
        </w:rPr>
        <w:t xml:space="preserve"> in normal mode and rerun the same utilities.</w:t>
      </w:r>
    </w:p>
    <w:p w:rsidR="00A205AC" w:rsidRPr="00302CE8" w:rsidRDefault="00A205AC" w:rsidP="00D92914">
      <w:pPr>
        <w:pStyle w:val="ListParagraph"/>
        <w:numPr>
          <w:ilvl w:val="0"/>
          <w:numId w:val="15"/>
        </w:numPr>
        <w:spacing w:before="100" w:beforeAutospacing="1" w:after="100" w:afterAutospacing="1" w:line="240" w:lineRule="auto"/>
        <w:rPr>
          <w:rFonts w:ascii="Times New Roman" w:hAnsi="Times New Roman" w:cs="Times New Roman"/>
        </w:rPr>
      </w:pPr>
      <w:r w:rsidRPr="00302CE8">
        <w:rPr>
          <w:rFonts w:ascii="Times New Roman" w:hAnsi="Times New Roman" w:cs="Times New Roman"/>
          <w:iCs/>
        </w:rPr>
        <w:t>If you are still unable to run your utilities in safe mode, and/or Windows explorer is disabled from the virus,  re-</w:t>
      </w:r>
      <w:r w:rsidR="00C67D2F" w:rsidRPr="00302CE8">
        <w:rPr>
          <w:rFonts w:ascii="Times New Roman" w:hAnsi="Times New Roman" w:cs="Times New Roman"/>
          <w:iCs/>
        </w:rPr>
        <w:t xml:space="preserve">boot off an </w:t>
      </w:r>
      <w:proofErr w:type="spellStart"/>
      <w:r w:rsidR="00D320CD">
        <w:rPr>
          <w:rFonts w:ascii="Times New Roman" w:hAnsi="Times New Roman" w:cs="Times New Roman"/>
        </w:rPr>
        <w:t>Hiren</w:t>
      </w:r>
      <w:proofErr w:type="spellEnd"/>
      <w:r w:rsidR="00D320CD">
        <w:rPr>
          <w:rFonts w:ascii="Times New Roman" w:hAnsi="Times New Roman" w:cs="Times New Roman"/>
        </w:rPr>
        <w:t xml:space="preserve"> USB key or  </w:t>
      </w:r>
      <w:r w:rsidR="00D320CD" w:rsidRPr="00302CE8">
        <w:rPr>
          <w:rFonts w:ascii="Times New Roman" w:hAnsi="Times New Roman" w:cs="Times New Roman"/>
        </w:rPr>
        <w:t xml:space="preserve">UBCD </w:t>
      </w:r>
      <w:r w:rsidR="00D320CD" w:rsidRPr="006D0324">
        <w:rPr>
          <w:rFonts w:ascii="Times New Roman" w:hAnsi="Times New Roman" w:cs="Times New Roman"/>
        </w:rPr>
        <w:t xml:space="preserve"> </w:t>
      </w:r>
      <w:r w:rsidR="00C67D2F" w:rsidRPr="00302CE8">
        <w:rPr>
          <w:rFonts w:ascii="Times New Roman" w:hAnsi="Times New Roman" w:cs="Times New Roman"/>
          <w:iCs/>
        </w:rPr>
        <w:t xml:space="preserve"> and manually remove the temp files, old restore points, c:\pagefile.sys)</w:t>
      </w:r>
      <w:r w:rsidR="00C935EB" w:rsidRPr="00302CE8">
        <w:rPr>
          <w:rFonts w:ascii="Times New Roman" w:hAnsi="Times New Roman" w:cs="Times New Roman"/>
          <w:iCs/>
        </w:rPr>
        <w:t xml:space="preserve"> using the </w:t>
      </w:r>
      <w:del w:id="17" w:author="tom" w:date="2011-10-14T12:00:00Z">
        <w:r w:rsidR="00C935EB" w:rsidRPr="00302CE8" w:rsidDel="00D320CD">
          <w:rPr>
            <w:rFonts w:ascii="Times New Roman" w:hAnsi="Times New Roman" w:cs="Times New Roman"/>
            <w:iCs/>
          </w:rPr>
          <w:delText>UBCD cleanup form</w:delText>
        </w:r>
      </w:del>
      <w:ins w:id="18" w:author="tom" w:date="2011-10-14T12:00:00Z">
        <w:r w:rsidR="00D320CD">
          <w:rPr>
            <w:rFonts w:ascii="Times New Roman" w:hAnsi="Times New Roman" w:cs="Times New Roman"/>
            <w:iCs/>
          </w:rPr>
          <w:t>Triage cleanup form - ( formerly known as UBCD cleanup form)</w:t>
        </w:r>
      </w:ins>
      <w:r w:rsidR="00C935EB" w:rsidRPr="00302CE8">
        <w:rPr>
          <w:rFonts w:ascii="Times New Roman" w:hAnsi="Times New Roman" w:cs="Times New Roman"/>
          <w:iCs/>
        </w:rPr>
        <w:t>.</w:t>
      </w:r>
      <w:r w:rsidRPr="00302CE8">
        <w:rPr>
          <w:rFonts w:ascii="Times New Roman" w:hAnsi="Times New Roman" w:cs="Times New Roman"/>
          <w:iCs/>
        </w:rPr>
        <w:t xml:space="preserve"> </w:t>
      </w:r>
    </w:p>
    <w:p w:rsidR="00252F7E" w:rsidRPr="00A0156A" w:rsidRDefault="00FA1BA7" w:rsidP="00A0156A">
      <w:pPr>
        <w:spacing w:before="100" w:beforeAutospacing="1" w:after="100" w:afterAutospacing="1" w:line="240" w:lineRule="auto"/>
        <w:ind w:left="720" w:firstLine="720"/>
        <w:jc w:val="center"/>
        <w:rPr>
          <w:rFonts w:ascii="Times New Roman" w:hAnsi="Times New Roman" w:cs="Times New Roman"/>
        </w:rPr>
      </w:pPr>
      <w:r w:rsidRPr="00302CE8">
        <w:rPr>
          <w:rFonts w:ascii="Times New Roman" w:hAnsi="Times New Roman" w:cs="Times New Roman"/>
        </w:rPr>
        <w:t>If the infestation is too severe, or the infestation has damaged Window files, refer the</w:t>
      </w:r>
      <w:r w:rsidR="00A0156A">
        <w:rPr>
          <w:rFonts w:ascii="Times New Roman" w:hAnsi="Times New Roman" w:cs="Times New Roman"/>
        </w:rPr>
        <w:t xml:space="preserve"> customer to the Repair Center.</w:t>
      </w:r>
    </w:p>
    <w:p w:rsidR="00E23B3F" w:rsidRDefault="00E23B3F" w:rsidP="00E23B3F">
      <w:pPr>
        <w:pStyle w:val="ListParagraph"/>
        <w:ind w:left="1080"/>
        <w:rPr>
          <w:rFonts w:ascii="Times New Roman" w:hAnsi="Times New Roman" w:cs="Times New Roman"/>
          <w:vertAlign w:val="subscript"/>
        </w:rPr>
      </w:pPr>
    </w:p>
    <w:p w:rsidR="002F7D85" w:rsidRDefault="002F7D85" w:rsidP="00E23B3F">
      <w:pPr>
        <w:pStyle w:val="ListParagraph"/>
        <w:ind w:left="1080"/>
        <w:rPr>
          <w:rFonts w:ascii="Times New Roman" w:hAnsi="Times New Roman" w:cs="Times New Roman"/>
          <w:vertAlign w:val="subscript"/>
        </w:rPr>
      </w:pPr>
    </w:p>
    <w:p w:rsidR="002F7D85" w:rsidRDefault="002F7D85" w:rsidP="00E23B3F">
      <w:pPr>
        <w:pStyle w:val="ListParagraph"/>
        <w:ind w:left="1080"/>
        <w:rPr>
          <w:rFonts w:ascii="Times New Roman" w:hAnsi="Times New Roman" w:cs="Times New Roman"/>
          <w:vertAlign w:val="subscript"/>
        </w:rPr>
      </w:pPr>
    </w:p>
    <w:p w:rsidR="002F7D85" w:rsidRPr="00302CE8" w:rsidRDefault="002F7D85" w:rsidP="00E23B3F">
      <w:pPr>
        <w:pStyle w:val="ListParagraph"/>
        <w:ind w:left="1080"/>
        <w:rPr>
          <w:rFonts w:ascii="Times New Roman" w:hAnsi="Times New Roman" w:cs="Times New Roman"/>
          <w:vertAlign w:val="subscript"/>
        </w:rPr>
      </w:pPr>
    </w:p>
    <w:p w:rsidR="00252F7E" w:rsidRPr="00C6427D" w:rsidRDefault="00E23B3F" w:rsidP="00D92914">
      <w:pPr>
        <w:pStyle w:val="ListParagraph"/>
        <w:numPr>
          <w:ilvl w:val="0"/>
          <w:numId w:val="11"/>
        </w:numPr>
        <w:rPr>
          <w:rFonts w:ascii="Times New Roman" w:hAnsi="Times New Roman" w:cs="Times New Roman"/>
          <w:b/>
        </w:rPr>
      </w:pPr>
      <w:r w:rsidRPr="00C6427D">
        <w:rPr>
          <w:rFonts w:ascii="Times New Roman" w:hAnsi="Times New Roman" w:cs="Times New Roman"/>
          <w:b/>
        </w:rPr>
        <w:t>Application or file not opening</w:t>
      </w:r>
      <w:r w:rsidR="006952CC" w:rsidRPr="00C6427D">
        <w:rPr>
          <w:rFonts w:ascii="Times New Roman" w:hAnsi="Times New Roman" w:cs="Times New Roman"/>
          <w:b/>
        </w:rPr>
        <w:t xml:space="preserve"> – </w:t>
      </w:r>
      <w:r w:rsidR="00C66B9F">
        <w:rPr>
          <w:rFonts w:ascii="Times New Roman" w:hAnsi="Times New Roman" w:cs="Times New Roman"/>
          <w:b/>
        </w:rPr>
        <w:t xml:space="preserve">possible </w:t>
      </w:r>
      <w:r w:rsidR="006952CC" w:rsidRPr="00C6427D">
        <w:rPr>
          <w:rFonts w:ascii="Times New Roman" w:hAnsi="Times New Roman" w:cs="Times New Roman"/>
          <w:b/>
        </w:rPr>
        <w:t>causes of</w:t>
      </w:r>
      <w:r w:rsidR="00147C78" w:rsidRPr="00C6427D">
        <w:rPr>
          <w:rFonts w:ascii="Times New Roman" w:hAnsi="Times New Roman" w:cs="Times New Roman"/>
          <w:b/>
        </w:rPr>
        <w:t>:</w:t>
      </w:r>
    </w:p>
    <w:p w:rsidR="00252F7E" w:rsidRPr="00302CE8" w:rsidRDefault="00252F7E" w:rsidP="00D92914">
      <w:pPr>
        <w:pStyle w:val="ListParagraph"/>
        <w:numPr>
          <w:ilvl w:val="1"/>
          <w:numId w:val="6"/>
        </w:numPr>
        <w:rPr>
          <w:rFonts w:ascii="Times New Roman" w:hAnsi="Times New Roman" w:cs="Times New Roman"/>
          <w:u w:val="single"/>
        </w:rPr>
      </w:pPr>
      <w:r w:rsidRPr="00302CE8">
        <w:rPr>
          <w:rFonts w:ascii="Times New Roman" w:hAnsi="Times New Roman" w:cs="Times New Roman"/>
          <w:u w:val="single"/>
        </w:rPr>
        <w:t>The specific file is damaged</w:t>
      </w:r>
      <w:r w:rsidR="003207FE">
        <w:rPr>
          <w:rFonts w:ascii="Times New Roman" w:hAnsi="Times New Roman" w:cs="Times New Roman"/>
          <w:u w:val="single"/>
        </w:rPr>
        <w:t xml:space="preserve"> -</w:t>
      </w:r>
    </w:p>
    <w:p w:rsidR="00252F7E" w:rsidRPr="00302CE8" w:rsidRDefault="00252F7E" w:rsidP="00D92914">
      <w:pPr>
        <w:pStyle w:val="ListParagraph"/>
        <w:numPr>
          <w:ilvl w:val="2"/>
          <w:numId w:val="6"/>
        </w:numPr>
        <w:rPr>
          <w:rFonts w:ascii="Times New Roman" w:hAnsi="Times New Roman" w:cs="Times New Roman"/>
        </w:rPr>
      </w:pPr>
      <w:r w:rsidRPr="00302CE8">
        <w:rPr>
          <w:rFonts w:ascii="Times New Roman" w:hAnsi="Times New Roman" w:cs="Times New Roman"/>
        </w:rPr>
        <w:t>Example: If a Word file will not open, try opening another word file or try creating a new word file and saving it and then opening the file you just created.</w:t>
      </w:r>
    </w:p>
    <w:p w:rsidR="00252F7E" w:rsidRPr="00302CE8" w:rsidRDefault="00252F7E" w:rsidP="00D92914">
      <w:pPr>
        <w:pStyle w:val="ListParagraph"/>
        <w:numPr>
          <w:ilvl w:val="1"/>
          <w:numId w:val="6"/>
        </w:numPr>
        <w:rPr>
          <w:rFonts w:ascii="Times New Roman" w:hAnsi="Times New Roman" w:cs="Times New Roman"/>
          <w:u w:val="single"/>
        </w:rPr>
      </w:pPr>
      <w:r w:rsidRPr="00302CE8">
        <w:rPr>
          <w:rFonts w:ascii="Times New Roman" w:hAnsi="Times New Roman" w:cs="Times New Roman"/>
          <w:u w:val="single"/>
        </w:rPr>
        <w:t>The specific file is not in the locati</w:t>
      </w:r>
      <w:r w:rsidR="003207FE">
        <w:rPr>
          <w:rFonts w:ascii="Times New Roman" w:hAnsi="Times New Roman" w:cs="Times New Roman"/>
          <w:u w:val="single"/>
        </w:rPr>
        <w:t>on in the customer thinks it is -</w:t>
      </w:r>
    </w:p>
    <w:p w:rsidR="00252F7E" w:rsidRPr="00302CE8" w:rsidRDefault="00252F7E" w:rsidP="00D92914">
      <w:pPr>
        <w:pStyle w:val="ListParagraph"/>
        <w:numPr>
          <w:ilvl w:val="2"/>
          <w:numId w:val="6"/>
        </w:numPr>
        <w:rPr>
          <w:rFonts w:ascii="Times New Roman" w:hAnsi="Times New Roman" w:cs="Times New Roman"/>
        </w:rPr>
      </w:pPr>
      <w:r w:rsidRPr="00302CE8">
        <w:rPr>
          <w:rFonts w:ascii="Times New Roman" w:hAnsi="Times New Roman" w:cs="Times New Roman"/>
        </w:rPr>
        <w:t>If the customer knows the filename of the file, search the customer’s hard drive for the file.</w:t>
      </w:r>
    </w:p>
    <w:p w:rsidR="00252F7E" w:rsidRPr="00302CE8" w:rsidRDefault="00252F7E" w:rsidP="00D92914">
      <w:pPr>
        <w:pStyle w:val="ListParagraph"/>
        <w:numPr>
          <w:ilvl w:val="1"/>
          <w:numId w:val="6"/>
        </w:numPr>
        <w:rPr>
          <w:rFonts w:ascii="Times New Roman" w:hAnsi="Times New Roman" w:cs="Times New Roman"/>
          <w:u w:val="single"/>
        </w:rPr>
      </w:pPr>
      <w:r w:rsidRPr="00302CE8">
        <w:rPr>
          <w:rFonts w:ascii="Times New Roman" w:hAnsi="Times New Roman" w:cs="Times New Roman"/>
          <w:u w:val="single"/>
        </w:rPr>
        <w:t>The application that created the document is damaged</w:t>
      </w:r>
    </w:p>
    <w:p w:rsidR="00351C92" w:rsidRPr="00302CE8" w:rsidRDefault="00252F7E" w:rsidP="00D92914">
      <w:pPr>
        <w:pStyle w:val="ListParagraph"/>
        <w:numPr>
          <w:ilvl w:val="2"/>
          <w:numId w:val="6"/>
        </w:numPr>
        <w:rPr>
          <w:rFonts w:ascii="Times New Roman" w:hAnsi="Times New Roman" w:cs="Times New Roman"/>
        </w:rPr>
      </w:pPr>
      <w:r w:rsidRPr="00302CE8">
        <w:rPr>
          <w:rFonts w:ascii="Times New Roman" w:hAnsi="Times New Roman" w:cs="Times New Roman"/>
        </w:rPr>
        <w:t>If a customer’s issue is that that no Microsoft Office document is opening, verify that Microsoft Office is installed. If it is installed the installation might be damaged</w:t>
      </w:r>
      <w:r w:rsidR="00351C92" w:rsidRPr="00302CE8">
        <w:rPr>
          <w:rFonts w:ascii="Times New Roman" w:hAnsi="Times New Roman" w:cs="Times New Roman"/>
        </w:rPr>
        <w:t xml:space="preserve">. </w:t>
      </w:r>
    </w:p>
    <w:p w:rsidR="00252F7E" w:rsidRPr="00302CE8" w:rsidRDefault="00351C92" w:rsidP="00D92914">
      <w:pPr>
        <w:pStyle w:val="ListParagraph"/>
        <w:numPr>
          <w:ilvl w:val="3"/>
          <w:numId w:val="6"/>
        </w:numPr>
        <w:rPr>
          <w:rFonts w:ascii="Times New Roman" w:hAnsi="Times New Roman" w:cs="Times New Roman"/>
        </w:rPr>
      </w:pPr>
      <w:r w:rsidRPr="00302CE8">
        <w:rPr>
          <w:rFonts w:ascii="Times New Roman" w:hAnsi="Times New Roman" w:cs="Times New Roman"/>
        </w:rPr>
        <w:t xml:space="preserve">Ask if the customer has their Microsoft Office media for reinstallation.  </w:t>
      </w:r>
    </w:p>
    <w:p w:rsidR="00252F7E" w:rsidRPr="00302CE8" w:rsidRDefault="00252F7E" w:rsidP="00D92914">
      <w:pPr>
        <w:pStyle w:val="ListParagraph"/>
        <w:numPr>
          <w:ilvl w:val="1"/>
          <w:numId w:val="6"/>
        </w:numPr>
        <w:rPr>
          <w:rFonts w:ascii="Times New Roman" w:hAnsi="Times New Roman" w:cs="Times New Roman"/>
          <w:u w:val="single"/>
        </w:rPr>
      </w:pPr>
      <w:r w:rsidRPr="00302CE8">
        <w:rPr>
          <w:rFonts w:ascii="Times New Roman" w:hAnsi="Times New Roman" w:cs="Times New Roman"/>
          <w:u w:val="single"/>
        </w:rPr>
        <w:t>The application that created the document is no longer installed</w:t>
      </w:r>
      <w:r w:rsidR="003207FE">
        <w:rPr>
          <w:rFonts w:ascii="Times New Roman" w:hAnsi="Times New Roman" w:cs="Times New Roman"/>
          <w:u w:val="single"/>
        </w:rPr>
        <w:t xml:space="preserve"> -</w:t>
      </w:r>
    </w:p>
    <w:p w:rsidR="00252F7E" w:rsidRPr="00302CE8" w:rsidRDefault="00252F7E" w:rsidP="00D92914">
      <w:pPr>
        <w:pStyle w:val="ListParagraph"/>
        <w:numPr>
          <w:ilvl w:val="2"/>
          <w:numId w:val="6"/>
        </w:numPr>
        <w:rPr>
          <w:rFonts w:ascii="Times New Roman" w:hAnsi="Times New Roman" w:cs="Times New Roman"/>
        </w:rPr>
      </w:pPr>
      <w:r w:rsidRPr="00302CE8">
        <w:rPr>
          <w:rFonts w:ascii="Times New Roman" w:hAnsi="Times New Roman" w:cs="Times New Roman"/>
        </w:rPr>
        <w:t>A common situation is that when a computer is</w:t>
      </w:r>
      <w:r w:rsidR="00351C92" w:rsidRPr="00302CE8">
        <w:rPr>
          <w:rFonts w:ascii="Times New Roman" w:hAnsi="Times New Roman" w:cs="Times New Roman"/>
        </w:rPr>
        <w:t xml:space="preserve"> re-imaged, the</w:t>
      </w:r>
      <w:r w:rsidRPr="00302CE8">
        <w:rPr>
          <w:rFonts w:ascii="Times New Roman" w:hAnsi="Times New Roman" w:cs="Times New Roman"/>
        </w:rPr>
        <w:t xml:space="preserve"> word processing suite may not be reinstalled. Some individuals do not realize that Microsoft Office is a separate product from Windows operating systems.</w:t>
      </w:r>
    </w:p>
    <w:p w:rsidR="00252F7E" w:rsidRPr="00302CE8" w:rsidRDefault="00252F7E" w:rsidP="00D92914">
      <w:pPr>
        <w:pStyle w:val="ListParagraph"/>
        <w:numPr>
          <w:ilvl w:val="1"/>
          <w:numId w:val="6"/>
        </w:numPr>
        <w:rPr>
          <w:rFonts w:ascii="Times New Roman" w:hAnsi="Times New Roman" w:cs="Times New Roman"/>
          <w:u w:val="single"/>
        </w:rPr>
      </w:pPr>
      <w:r w:rsidRPr="00302CE8">
        <w:rPr>
          <w:rFonts w:ascii="Times New Roman" w:hAnsi="Times New Roman" w:cs="Times New Roman"/>
          <w:u w:val="single"/>
        </w:rPr>
        <w:t>A virus is preventing the application from opening</w:t>
      </w:r>
      <w:r w:rsidR="003207FE">
        <w:rPr>
          <w:rFonts w:ascii="Times New Roman" w:hAnsi="Times New Roman" w:cs="Times New Roman"/>
          <w:u w:val="single"/>
        </w:rPr>
        <w:t xml:space="preserve"> -</w:t>
      </w:r>
    </w:p>
    <w:p w:rsidR="00252F7E" w:rsidRDefault="00351C92" w:rsidP="00174B30">
      <w:pPr>
        <w:pStyle w:val="ListParagraph"/>
        <w:numPr>
          <w:ilvl w:val="2"/>
          <w:numId w:val="6"/>
        </w:numPr>
        <w:rPr>
          <w:rFonts w:ascii="Times New Roman" w:hAnsi="Times New Roman" w:cs="Times New Roman"/>
        </w:rPr>
      </w:pPr>
      <w:r w:rsidRPr="00302CE8">
        <w:rPr>
          <w:rFonts w:ascii="Times New Roman" w:hAnsi="Times New Roman" w:cs="Times New Roman"/>
        </w:rPr>
        <w:t>Perform normal virus checks.</w:t>
      </w:r>
    </w:p>
    <w:p w:rsidR="00314948" w:rsidRDefault="00314948" w:rsidP="00314948">
      <w:pPr>
        <w:pStyle w:val="ListParagraph"/>
        <w:ind w:left="2880"/>
        <w:rPr>
          <w:rFonts w:ascii="Times New Roman" w:hAnsi="Times New Roman" w:cs="Times New Roman"/>
        </w:rPr>
      </w:pPr>
    </w:p>
    <w:p w:rsidR="00314948" w:rsidRDefault="00314948" w:rsidP="00314948">
      <w:pPr>
        <w:pStyle w:val="ListParagraph"/>
        <w:ind w:left="2880"/>
        <w:rPr>
          <w:rFonts w:ascii="Times New Roman" w:hAnsi="Times New Roman" w:cs="Times New Roman"/>
        </w:rPr>
      </w:pPr>
    </w:p>
    <w:p w:rsidR="00314948" w:rsidRDefault="00314948" w:rsidP="00314948">
      <w:pPr>
        <w:pStyle w:val="ListParagraph"/>
        <w:ind w:left="2880"/>
        <w:rPr>
          <w:rFonts w:ascii="Times New Roman" w:hAnsi="Times New Roman" w:cs="Times New Roman"/>
        </w:rPr>
      </w:pPr>
    </w:p>
    <w:p w:rsidR="00314948" w:rsidRDefault="00314948" w:rsidP="00314948">
      <w:pPr>
        <w:rPr>
          <w:rFonts w:ascii="Times New Roman" w:hAnsi="Times New Roman" w:cs="Times New Roman"/>
        </w:rPr>
      </w:pPr>
      <w:r w:rsidRPr="002F7D85">
        <w:rPr>
          <w:rFonts w:ascii="Times New Roman" w:hAnsi="Times New Roman" w:cs="Times New Roman"/>
          <w:b/>
        </w:rPr>
        <w:t xml:space="preserve">Final </w:t>
      </w:r>
      <w:r w:rsidR="002F7D85">
        <w:rPr>
          <w:rFonts w:ascii="Times New Roman" w:hAnsi="Times New Roman" w:cs="Times New Roman"/>
          <w:b/>
        </w:rPr>
        <w:t>thoughts</w:t>
      </w:r>
      <w:r w:rsidR="002F7D85">
        <w:rPr>
          <w:rFonts w:ascii="Times New Roman" w:hAnsi="Times New Roman" w:cs="Times New Roman"/>
        </w:rPr>
        <w:t xml:space="preserve"> </w:t>
      </w:r>
      <w:r>
        <w:rPr>
          <w:rFonts w:ascii="Times New Roman" w:hAnsi="Times New Roman" w:cs="Times New Roman"/>
        </w:rPr>
        <w:t xml:space="preserve">– </w:t>
      </w:r>
    </w:p>
    <w:p w:rsidR="00314948" w:rsidRPr="00314948" w:rsidRDefault="00314948" w:rsidP="00314948">
      <w:pPr>
        <w:pStyle w:val="ListParagraph"/>
        <w:numPr>
          <w:ilvl w:val="0"/>
          <w:numId w:val="26"/>
        </w:numPr>
        <w:rPr>
          <w:rFonts w:ascii="Times New Roman" w:hAnsi="Times New Roman" w:cs="Times New Roman"/>
        </w:rPr>
      </w:pPr>
      <w:r w:rsidRPr="00314948">
        <w:rPr>
          <w:rFonts w:ascii="Times New Roman" w:hAnsi="Times New Roman" w:cs="Times New Roman"/>
        </w:rPr>
        <w:t xml:space="preserve">Be consistent. </w:t>
      </w:r>
    </w:p>
    <w:p w:rsidR="00314948" w:rsidRPr="00314948" w:rsidRDefault="00314948" w:rsidP="00314948">
      <w:pPr>
        <w:pStyle w:val="ListParagraph"/>
        <w:numPr>
          <w:ilvl w:val="0"/>
          <w:numId w:val="26"/>
        </w:numPr>
        <w:rPr>
          <w:rFonts w:ascii="Times New Roman" w:hAnsi="Times New Roman" w:cs="Times New Roman"/>
        </w:rPr>
      </w:pPr>
      <w:r w:rsidRPr="00314948">
        <w:rPr>
          <w:rFonts w:ascii="Times New Roman" w:hAnsi="Times New Roman" w:cs="Times New Roman"/>
        </w:rPr>
        <w:t>Be thorough.</w:t>
      </w:r>
    </w:p>
    <w:p w:rsidR="00314948" w:rsidRDefault="00314948" w:rsidP="00314948">
      <w:pPr>
        <w:pStyle w:val="ListParagraph"/>
        <w:numPr>
          <w:ilvl w:val="0"/>
          <w:numId w:val="26"/>
        </w:numPr>
        <w:rPr>
          <w:rFonts w:ascii="Times New Roman" w:hAnsi="Times New Roman" w:cs="Times New Roman"/>
        </w:rPr>
      </w:pPr>
      <w:r w:rsidRPr="00314948">
        <w:rPr>
          <w:rFonts w:ascii="Times New Roman" w:hAnsi="Times New Roman" w:cs="Times New Roman"/>
        </w:rPr>
        <w:t>Research error messages on-line.</w:t>
      </w:r>
    </w:p>
    <w:p w:rsidR="00E41D56" w:rsidRPr="00314948" w:rsidRDefault="00E41D56" w:rsidP="00314948">
      <w:pPr>
        <w:pStyle w:val="ListParagraph"/>
        <w:numPr>
          <w:ilvl w:val="0"/>
          <w:numId w:val="26"/>
        </w:numPr>
        <w:rPr>
          <w:rFonts w:ascii="Times New Roman" w:hAnsi="Times New Roman" w:cs="Times New Roman"/>
        </w:rPr>
      </w:pPr>
      <w:r>
        <w:rPr>
          <w:rFonts w:ascii="Times New Roman" w:hAnsi="Times New Roman" w:cs="Times New Roman"/>
        </w:rPr>
        <w:t>Document your work</w:t>
      </w:r>
    </w:p>
    <w:p w:rsidR="003D0CED" w:rsidRDefault="00314948" w:rsidP="00314948">
      <w:pPr>
        <w:pStyle w:val="ListParagraph"/>
        <w:numPr>
          <w:ilvl w:val="0"/>
          <w:numId w:val="26"/>
        </w:numPr>
        <w:rPr>
          <w:rFonts w:ascii="Times New Roman" w:hAnsi="Times New Roman" w:cs="Times New Roman"/>
        </w:rPr>
      </w:pPr>
      <w:r w:rsidRPr="00314948">
        <w:rPr>
          <w:rFonts w:ascii="Times New Roman" w:hAnsi="Times New Roman" w:cs="Times New Roman"/>
        </w:rPr>
        <w:t>Ask for hel</w:t>
      </w:r>
      <w:r>
        <w:rPr>
          <w:rFonts w:ascii="Times New Roman" w:hAnsi="Times New Roman" w:cs="Times New Roman"/>
        </w:rPr>
        <w:t>p when needed. Help Desk shift S</w:t>
      </w:r>
      <w:r w:rsidRPr="00314948">
        <w:rPr>
          <w:rFonts w:ascii="Times New Roman" w:hAnsi="Times New Roman" w:cs="Times New Roman"/>
        </w:rPr>
        <w:t>upervisors have considerable experience</w:t>
      </w:r>
      <w:r w:rsidR="002F7D85">
        <w:rPr>
          <w:rFonts w:ascii="Times New Roman" w:hAnsi="Times New Roman" w:cs="Times New Roman"/>
        </w:rPr>
        <w:t xml:space="preserve"> and t</w:t>
      </w:r>
      <w:r w:rsidRPr="00314948">
        <w:rPr>
          <w:rFonts w:ascii="Times New Roman" w:hAnsi="Times New Roman" w:cs="Times New Roman"/>
        </w:rPr>
        <w:t xml:space="preserve">he Repair Center staff </w:t>
      </w:r>
      <w:proofErr w:type="gramStart"/>
      <w:r w:rsidRPr="00314948">
        <w:rPr>
          <w:rFonts w:ascii="Times New Roman" w:hAnsi="Times New Roman" w:cs="Times New Roman"/>
        </w:rPr>
        <w:t>is</w:t>
      </w:r>
      <w:proofErr w:type="gramEnd"/>
      <w:r w:rsidRPr="00314948">
        <w:rPr>
          <w:rFonts w:ascii="Times New Roman" w:hAnsi="Times New Roman" w:cs="Times New Roman"/>
        </w:rPr>
        <w:t xml:space="preserve"> always available for any help we can provide.</w:t>
      </w:r>
    </w:p>
    <w:p w:rsidR="000C13C8" w:rsidRDefault="000C13C8" w:rsidP="000C13C8">
      <w:pPr>
        <w:pStyle w:val="ListParagraph"/>
        <w:numPr>
          <w:ilvl w:val="1"/>
          <w:numId w:val="26"/>
        </w:numPr>
        <w:rPr>
          <w:rFonts w:ascii="Times New Roman" w:hAnsi="Times New Roman" w:cs="Times New Roman"/>
        </w:rPr>
      </w:pPr>
      <w:r>
        <w:rPr>
          <w:rFonts w:ascii="Times New Roman" w:hAnsi="Times New Roman" w:cs="Times New Roman"/>
        </w:rPr>
        <w:t xml:space="preserve">If any of the procedures are new to you, ask for help.   </w:t>
      </w:r>
    </w:p>
    <w:p w:rsidR="000C13C8" w:rsidRDefault="000C13C8" w:rsidP="000C13C8">
      <w:pPr>
        <w:pStyle w:val="ListParagraph"/>
        <w:numPr>
          <w:ilvl w:val="1"/>
          <w:numId w:val="26"/>
        </w:numPr>
        <w:rPr>
          <w:rFonts w:ascii="Times New Roman" w:hAnsi="Times New Roman" w:cs="Times New Roman"/>
        </w:rPr>
      </w:pPr>
      <w:r>
        <w:rPr>
          <w:rFonts w:ascii="Times New Roman" w:hAnsi="Times New Roman" w:cs="Times New Roman"/>
        </w:rPr>
        <w:t xml:space="preserve">The Repair Center staff will also make themselves available to work with you on any of these procedures. </w:t>
      </w:r>
    </w:p>
    <w:p w:rsidR="000B4EB5" w:rsidRPr="00314948" w:rsidRDefault="000B4EB5" w:rsidP="00314948">
      <w:pPr>
        <w:pStyle w:val="ListParagraph"/>
        <w:numPr>
          <w:ilvl w:val="0"/>
          <w:numId w:val="26"/>
        </w:numPr>
        <w:rPr>
          <w:rFonts w:ascii="Times New Roman" w:hAnsi="Times New Roman" w:cs="Times New Roman"/>
        </w:rPr>
      </w:pPr>
      <w:r>
        <w:rPr>
          <w:rFonts w:ascii="Times New Roman" w:hAnsi="Times New Roman" w:cs="Times New Roman"/>
        </w:rPr>
        <w:t xml:space="preserve">Only </w:t>
      </w:r>
      <w:r w:rsidR="000C13C8">
        <w:rPr>
          <w:rFonts w:ascii="Times New Roman" w:hAnsi="Times New Roman" w:cs="Times New Roman"/>
        </w:rPr>
        <w:t xml:space="preserve">Senior </w:t>
      </w:r>
      <w:proofErr w:type="gramStart"/>
      <w:r w:rsidR="000C13C8">
        <w:rPr>
          <w:rFonts w:ascii="Times New Roman" w:hAnsi="Times New Roman" w:cs="Times New Roman"/>
        </w:rPr>
        <w:t xml:space="preserve">Help </w:t>
      </w:r>
      <w:r>
        <w:rPr>
          <w:rFonts w:ascii="Times New Roman" w:hAnsi="Times New Roman" w:cs="Times New Roman"/>
        </w:rPr>
        <w:t xml:space="preserve"> Desk</w:t>
      </w:r>
      <w:proofErr w:type="gramEnd"/>
      <w:r>
        <w:rPr>
          <w:rFonts w:ascii="Times New Roman" w:hAnsi="Times New Roman" w:cs="Times New Roman"/>
        </w:rPr>
        <w:t xml:space="preserve"> </w:t>
      </w:r>
      <w:r w:rsidR="003D0CED">
        <w:rPr>
          <w:rFonts w:ascii="Times New Roman" w:hAnsi="Times New Roman" w:cs="Times New Roman"/>
        </w:rPr>
        <w:t xml:space="preserve">staff </w:t>
      </w:r>
      <w:r>
        <w:rPr>
          <w:rFonts w:ascii="Times New Roman" w:hAnsi="Times New Roman" w:cs="Times New Roman"/>
        </w:rPr>
        <w:t>may refer the customer to the Repair Center.</w:t>
      </w:r>
    </w:p>
    <w:p w:rsidR="00314948" w:rsidRDefault="00314948" w:rsidP="00314948">
      <w:pPr>
        <w:ind w:left="360"/>
        <w:rPr>
          <w:rFonts w:ascii="Times New Roman" w:hAnsi="Times New Roman" w:cs="Times New Roman"/>
        </w:rPr>
      </w:pPr>
      <w:r w:rsidRPr="00314948">
        <w:rPr>
          <w:rFonts w:ascii="Times New Roman" w:hAnsi="Times New Roman" w:cs="Times New Roman"/>
        </w:rPr>
        <w:t xml:space="preserve">End </w:t>
      </w:r>
      <w:r>
        <w:rPr>
          <w:rFonts w:ascii="Times New Roman" w:hAnsi="Times New Roman" w:cs="Times New Roman"/>
        </w:rPr>
        <w:t>–</w:t>
      </w:r>
    </w:p>
    <w:p w:rsidR="00314948" w:rsidRPr="00314948" w:rsidRDefault="00314948" w:rsidP="00314948">
      <w:pPr>
        <w:ind w:left="360"/>
        <w:rPr>
          <w:rFonts w:ascii="Times New Roman" w:hAnsi="Times New Roman" w:cs="Times New Roman"/>
        </w:rPr>
      </w:pPr>
    </w:p>
    <w:p w:rsidR="003A208E" w:rsidRPr="00347A87" w:rsidRDefault="003A208E" w:rsidP="0007780D">
      <w:pPr>
        <w:jc w:val="both"/>
      </w:pPr>
    </w:p>
    <w:sectPr w:rsidR="003A208E" w:rsidRPr="00347A87" w:rsidSect="008E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418" w:rsidRDefault="00624418" w:rsidP="003A1AB6">
      <w:pPr>
        <w:spacing w:after="0" w:line="240" w:lineRule="auto"/>
      </w:pPr>
      <w:r>
        <w:separator/>
      </w:r>
    </w:p>
  </w:endnote>
  <w:endnote w:type="continuationSeparator" w:id="0">
    <w:p w:rsidR="00624418" w:rsidRDefault="00624418" w:rsidP="003A1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418" w:rsidRDefault="00624418" w:rsidP="003A1AB6">
      <w:pPr>
        <w:spacing w:after="0" w:line="240" w:lineRule="auto"/>
      </w:pPr>
      <w:r>
        <w:separator/>
      </w:r>
    </w:p>
  </w:footnote>
  <w:footnote w:type="continuationSeparator" w:id="0">
    <w:p w:rsidR="00624418" w:rsidRDefault="00624418" w:rsidP="003A1A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1C1"/>
    <w:multiLevelType w:val="hybridMultilevel"/>
    <w:tmpl w:val="882C8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F4B99"/>
    <w:multiLevelType w:val="hybridMultilevel"/>
    <w:tmpl w:val="EFBEE8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D634A"/>
    <w:multiLevelType w:val="hybridMultilevel"/>
    <w:tmpl w:val="D242A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CD3A44"/>
    <w:multiLevelType w:val="hybridMultilevel"/>
    <w:tmpl w:val="281E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35BC3"/>
    <w:multiLevelType w:val="hybridMultilevel"/>
    <w:tmpl w:val="3BB63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760FF9"/>
    <w:multiLevelType w:val="hybridMultilevel"/>
    <w:tmpl w:val="F822E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923D3"/>
    <w:multiLevelType w:val="hybridMultilevel"/>
    <w:tmpl w:val="825699DC"/>
    <w:lvl w:ilvl="0" w:tplc="FDFEAD32">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11709"/>
    <w:multiLevelType w:val="hybridMultilevel"/>
    <w:tmpl w:val="C852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F0202"/>
    <w:multiLevelType w:val="hybridMultilevel"/>
    <w:tmpl w:val="97620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F2689"/>
    <w:multiLevelType w:val="hybridMultilevel"/>
    <w:tmpl w:val="FD38DD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AC2537"/>
    <w:multiLevelType w:val="hybridMultilevel"/>
    <w:tmpl w:val="4386E57C"/>
    <w:lvl w:ilvl="0" w:tplc="AA1A3FFE">
      <w:start w:val="1"/>
      <w:numFmt w:val="decimal"/>
      <w:lvlText w:val="%1."/>
      <w:lvlJc w:val="left"/>
      <w:pPr>
        <w:ind w:left="720" w:hanging="360"/>
      </w:pPr>
      <w:rPr>
        <w:rFonts w:hint="default"/>
        <w:color w:val="FF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C50FB"/>
    <w:multiLevelType w:val="hybridMultilevel"/>
    <w:tmpl w:val="720C9B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54CE4"/>
    <w:multiLevelType w:val="hybridMultilevel"/>
    <w:tmpl w:val="5790A2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5674515"/>
    <w:multiLevelType w:val="hybridMultilevel"/>
    <w:tmpl w:val="FFC86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111138"/>
    <w:multiLevelType w:val="hybridMultilevel"/>
    <w:tmpl w:val="37983EFA"/>
    <w:lvl w:ilvl="0" w:tplc="3A785E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552E5F"/>
    <w:multiLevelType w:val="hybridMultilevel"/>
    <w:tmpl w:val="FD10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665"/>
    <w:multiLevelType w:val="hybridMultilevel"/>
    <w:tmpl w:val="8A58CAF4"/>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7">
    <w:nsid w:val="53604053"/>
    <w:multiLevelType w:val="hybridMultilevel"/>
    <w:tmpl w:val="6EDA3A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4DD5B85"/>
    <w:multiLevelType w:val="multilevel"/>
    <w:tmpl w:val="5BA2E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8"/>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4D36AF"/>
    <w:multiLevelType w:val="hybridMultilevel"/>
    <w:tmpl w:val="515465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990FBA"/>
    <w:multiLevelType w:val="hybridMultilevel"/>
    <w:tmpl w:val="AABA1E00"/>
    <w:lvl w:ilvl="0" w:tplc="55F6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40151F"/>
    <w:multiLevelType w:val="hybridMultilevel"/>
    <w:tmpl w:val="87A086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FB0B29"/>
    <w:multiLevelType w:val="hybridMultilevel"/>
    <w:tmpl w:val="C28C05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0B40135"/>
    <w:multiLevelType w:val="hybridMultilevel"/>
    <w:tmpl w:val="93906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4217DD"/>
    <w:multiLevelType w:val="hybridMultilevel"/>
    <w:tmpl w:val="714E1D46"/>
    <w:lvl w:ilvl="0" w:tplc="04090001">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5">
    <w:nsid w:val="767E18DE"/>
    <w:multiLevelType w:val="hybridMultilevel"/>
    <w:tmpl w:val="4288E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682C9E"/>
    <w:multiLevelType w:val="multilevel"/>
    <w:tmpl w:val="AB2E8CF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nsid w:val="78B16C8D"/>
    <w:multiLevelType w:val="hybridMultilevel"/>
    <w:tmpl w:val="69D453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5"/>
  </w:num>
  <w:num w:numId="3">
    <w:abstractNumId w:val="13"/>
  </w:num>
  <w:num w:numId="4">
    <w:abstractNumId w:val="26"/>
  </w:num>
  <w:num w:numId="5">
    <w:abstractNumId w:val="1"/>
  </w:num>
  <w:num w:numId="6">
    <w:abstractNumId w:val="17"/>
  </w:num>
  <w:num w:numId="7">
    <w:abstractNumId w:val="15"/>
  </w:num>
  <w:num w:numId="8">
    <w:abstractNumId w:val="11"/>
  </w:num>
  <w:num w:numId="9">
    <w:abstractNumId w:val="6"/>
  </w:num>
  <w:num w:numId="10">
    <w:abstractNumId w:val="20"/>
  </w:num>
  <w:num w:numId="11">
    <w:abstractNumId w:val="12"/>
  </w:num>
  <w:num w:numId="12">
    <w:abstractNumId w:val="19"/>
  </w:num>
  <w:num w:numId="13">
    <w:abstractNumId w:val="21"/>
  </w:num>
  <w:num w:numId="14">
    <w:abstractNumId w:val="18"/>
  </w:num>
  <w:num w:numId="15">
    <w:abstractNumId w:val="16"/>
  </w:num>
  <w:num w:numId="16">
    <w:abstractNumId w:val="24"/>
  </w:num>
  <w:num w:numId="17">
    <w:abstractNumId w:val="3"/>
  </w:num>
  <w:num w:numId="18">
    <w:abstractNumId w:val="23"/>
  </w:num>
  <w:num w:numId="19">
    <w:abstractNumId w:val="8"/>
  </w:num>
  <w:num w:numId="20">
    <w:abstractNumId w:val="9"/>
  </w:num>
  <w:num w:numId="21">
    <w:abstractNumId w:val="22"/>
  </w:num>
  <w:num w:numId="22">
    <w:abstractNumId w:val="4"/>
  </w:num>
  <w:num w:numId="23">
    <w:abstractNumId w:val="2"/>
  </w:num>
  <w:num w:numId="24">
    <w:abstractNumId w:val="0"/>
  </w:num>
  <w:num w:numId="25">
    <w:abstractNumId w:val="10"/>
  </w:num>
  <w:num w:numId="26">
    <w:abstractNumId w:val="5"/>
  </w:num>
  <w:num w:numId="27">
    <w:abstractNumId w:val="14"/>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7B"/>
    <w:rsid w:val="00012243"/>
    <w:rsid w:val="00064AC8"/>
    <w:rsid w:val="0007780D"/>
    <w:rsid w:val="00084736"/>
    <w:rsid w:val="000B4EB5"/>
    <w:rsid w:val="000B55BD"/>
    <w:rsid w:val="000C13C8"/>
    <w:rsid w:val="000D56CB"/>
    <w:rsid w:val="0010343D"/>
    <w:rsid w:val="00104B00"/>
    <w:rsid w:val="00147C78"/>
    <w:rsid w:val="0015432B"/>
    <w:rsid w:val="001602B5"/>
    <w:rsid w:val="00163A84"/>
    <w:rsid w:val="00172972"/>
    <w:rsid w:val="00174B30"/>
    <w:rsid w:val="00176188"/>
    <w:rsid w:val="001A3155"/>
    <w:rsid w:val="001E46DF"/>
    <w:rsid w:val="00252F7E"/>
    <w:rsid w:val="002A2732"/>
    <w:rsid w:val="002C6BD4"/>
    <w:rsid w:val="002D4564"/>
    <w:rsid w:val="002D4B8B"/>
    <w:rsid w:val="002F7D85"/>
    <w:rsid w:val="00302CE8"/>
    <w:rsid w:val="00311284"/>
    <w:rsid w:val="00314948"/>
    <w:rsid w:val="003207FE"/>
    <w:rsid w:val="00321CDF"/>
    <w:rsid w:val="00347A87"/>
    <w:rsid w:val="00351C92"/>
    <w:rsid w:val="003A1AB6"/>
    <w:rsid w:val="003A208E"/>
    <w:rsid w:val="003D0CED"/>
    <w:rsid w:val="003D0FB2"/>
    <w:rsid w:val="004146B7"/>
    <w:rsid w:val="00477EBF"/>
    <w:rsid w:val="004C6BE5"/>
    <w:rsid w:val="004D384A"/>
    <w:rsid w:val="005116F7"/>
    <w:rsid w:val="00525546"/>
    <w:rsid w:val="005529ED"/>
    <w:rsid w:val="00560E48"/>
    <w:rsid w:val="00573A18"/>
    <w:rsid w:val="005777B1"/>
    <w:rsid w:val="005D05BD"/>
    <w:rsid w:val="005F3E4A"/>
    <w:rsid w:val="00621275"/>
    <w:rsid w:val="00624418"/>
    <w:rsid w:val="006952CC"/>
    <w:rsid w:val="006A5D88"/>
    <w:rsid w:val="006B7764"/>
    <w:rsid w:val="006D0324"/>
    <w:rsid w:val="006E024A"/>
    <w:rsid w:val="006F2DE5"/>
    <w:rsid w:val="006F470E"/>
    <w:rsid w:val="00704517"/>
    <w:rsid w:val="00716EDA"/>
    <w:rsid w:val="007754AB"/>
    <w:rsid w:val="00796734"/>
    <w:rsid w:val="007F78BA"/>
    <w:rsid w:val="008031EC"/>
    <w:rsid w:val="008238E0"/>
    <w:rsid w:val="008351EE"/>
    <w:rsid w:val="00860043"/>
    <w:rsid w:val="00872EDD"/>
    <w:rsid w:val="008742A0"/>
    <w:rsid w:val="008D0094"/>
    <w:rsid w:val="008E5A19"/>
    <w:rsid w:val="008F3B81"/>
    <w:rsid w:val="00904292"/>
    <w:rsid w:val="00984734"/>
    <w:rsid w:val="0098682D"/>
    <w:rsid w:val="009A45A6"/>
    <w:rsid w:val="009D7B78"/>
    <w:rsid w:val="00A0156A"/>
    <w:rsid w:val="00A06BC0"/>
    <w:rsid w:val="00A205AC"/>
    <w:rsid w:val="00A36BD5"/>
    <w:rsid w:val="00A534A3"/>
    <w:rsid w:val="00A730BC"/>
    <w:rsid w:val="00AC42A2"/>
    <w:rsid w:val="00AF427B"/>
    <w:rsid w:val="00AF7630"/>
    <w:rsid w:val="00B172E8"/>
    <w:rsid w:val="00B47B8F"/>
    <w:rsid w:val="00BC28BC"/>
    <w:rsid w:val="00BE0A9F"/>
    <w:rsid w:val="00BF0910"/>
    <w:rsid w:val="00C068D5"/>
    <w:rsid w:val="00C6427D"/>
    <w:rsid w:val="00C66B9F"/>
    <w:rsid w:val="00C67D2F"/>
    <w:rsid w:val="00C935EB"/>
    <w:rsid w:val="00CB70FB"/>
    <w:rsid w:val="00CC36B3"/>
    <w:rsid w:val="00CD7E9A"/>
    <w:rsid w:val="00D04930"/>
    <w:rsid w:val="00D25B0D"/>
    <w:rsid w:val="00D320CD"/>
    <w:rsid w:val="00D60AED"/>
    <w:rsid w:val="00D64748"/>
    <w:rsid w:val="00D8083B"/>
    <w:rsid w:val="00D91ED8"/>
    <w:rsid w:val="00D92914"/>
    <w:rsid w:val="00DA55D6"/>
    <w:rsid w:val="00E05309"/>
    <w:rsid w:val="00E23B3F"/>
    <w:rsid w:val="00E41D56"/>
    <w:rsid w:val="00E45F46"/>
    <w:rsid w:val="00E705DC"/>
    <w:rsid w:val="00F956FC"/>
    <w:rsid w:val="00F9700B"/>
    <w:rsid w:val="00FA1BA7"/>
    <w:rsid w:val="00FA63D5"/>
    <w:rsid w:val="00FB5D01"/>
    <w:rsid w:val="00FB719C"/>
    <w:rsid w:val="00FD4678"/>
    <w:rsid w:val="00FD68DB"/>
    <w:rsid w:val="00FE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7B"/>
    <w:pPr>
      <w:ind w:left="720"/>
      <w:contextualSpacing/>
    </w:pPr>
  </w:style>
  <w:style w:type="character" w:styleId="Hyperlink">
    <w:name w:val="Hyperlink"/>
    <w:basedOn w:val="DefaultParagraphFont"/>
    <w:uiPriority w:val="99"/>
    <w:unhideWhenUsed/>
    <w:rsid w:val="00860043"/>
    <w:rPr>
      <w:color w:val="0000FF"/>
      <w:u w:val="single"/>
    </w:rPr>
  </w:style>
  <w:style w:type="paragraph" w:styleId="BalloonText">
    <w:name w:val="Balloon Text"/>
    <w:basedOn w:val="Normal"/>
    <w:link w:val="BalloonTextChar"/>
    <w:uiPriority w:val="99"/>
    <w:semiHidden/>
    <w:unhideWhenUsed/>
    <w:rsid w:val="0052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46"/>
    <w:rPr>
      <w:rFonts w:ascii="Tahoma" w:hAnsi="Tahoma" w:cs="Tahoma"/>
      <w:sz w:val="16"/>
      <w:szCs w:val="16"/>
    </w:rPr>
  </w:style>
  <w:style w:type="paragraph" w:customStyle="1" w:styleId="Default">
    <w:name w:val="Default"/>
    <w:rsid w:val="00477EBF"/>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534A3"/>
    <w:rPr>
      <w:color w:val="800080" w:themeColor="followedHyperlink"/>
      <w:u w:val="single"/>
    </w:rPr>
  </w:style>
  <w:style w:type="table" w:styleId="TableGrid">
    <w:name w:val="Table Grid"/>
    <w:basedOn w:val="TableNormal"/>
    <w:uiPriority w:val="59"/>
    <w:rsid w:val="00C64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1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AB6"/>
  </w:style>
  <w:style w:type="paragraph" w:styleId="Footer">
    <w:name w:val="footer"/>
    <w:basedOn w:val="Normal"/>
    <w:link w:val="FooterChar"/>
    <w:uiPriority w:val="99"/>
    <w:unhideWhenUsed/>
    <w:rsid w:val="003A1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AB6"/>
  </w:style>
  <w:style w:type="character" w:styleId="CommentReference">
    <w:name w:val="annotation reference"/>
    <w:basedOn w:val="DefaultParagraphFont"/>
    <w:uiPriority w:val="99"/>
    <w:semiHidden/>
    <w:unhideWhenUsed/>
    <w:rsid w:val="00CC36B3"/>
    <w:rPr>
      <w:sz w:val="16"/>
      <w:szCs w:val="16"/>
    </w:rPr>
  </w:style>
  <w:style w:type="paragraph" w:styleId="CommentText">
    <w:name w:val="annotation text"/>
    <w:basedOn w:val="Normal"/>
    <w:link w:val="CommentTextChar"/>
    <w:uiPriority w:val="99"/>
    <w:semiHidden/>
    <w:unhideWhenUsed/>
    <w:rsid w:val="00CC36B3"/>
    <w:pPr>
      <w:spacing w:line="240" w:lineRule="auto"/>
    </w:pPr>
    <w:rPr>
      <w:sz w:val="20"/>
      <w:szCs w:val="20"/>
    </w:rPr>
  </w:style>
  <w:style w:type="character" w:customStyle="1" w:styleId="CommentTextChar">
    <w:name w:val="Comment Text Char"/>
    <w:basedOn w:val="DefaultParagraphFont"/>
    <w:link w:val="CommentText"/>
    <w:uiPriority w:val="99"/>
    <w:semiHidden/>
    <w:rsid w:val="00CC36B3"/>
    <w:rPr>
      <w:sz w:val="20"/>
      <w:szCs w:val="20"/>
    </w:rPr>
  </w:style>
  <w:style w:type="paragraph" w:styleId="CommentSubject">
    <w:name w:val="annotation subject"/>
    <w:basedOn w:val="CommentText"/>
    <w:next w:val="CommentText"/>
    <w:link w:val="CommentSubjectChar"/>
    <w:uiPriority w:val="99"/>
    <w:semiHidden/>
    <w:unhideWhenUsed/>
    <w:rsid w:val="00CC36B3"/>
    <w:rPr>
      <w:b/>
      <w:bCs/>
    </w:rPr>
  </w:style>
  <w:style w:type="character" w:customStyle="1" w:styleId="CommentSubjectChar">
    <w:name w:val="Comment Subject Char"/>
    <w:basedOn w:val="CommentTextChar"/>
    <w:link w:val="CommentSubject"/>
    <w:uiPriority w:val="99"/>
    <w:semiHidden/>
    <w:rsid w:val="00CC36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7B"/>
    <w:pPr>
      <w:ind w:left="720"/>
      <w:contextualSpacing/>
    </w:pPr>
  </w:style>
  <w:style w:type="character" w:styleId="Hyperlink">
    <w:name w:val="Hyperlink"/>
    <w:basedOn w:val="DefaultParagraphFont"/>
    <w:uiPriority w:val="99"/>
    <w:unhideWhenUsed/>
    <w:rsid w:val="00860043"/>
    <w:rPr>
      <w:color w:val="0000FF"/>
      <w:u w:val="single"/>
    </w:rPr>
  </w:style>
  <w:style w:type="paragraph" w:styleId="BalloonText">
    <w:name w:val="Balloon Text"/>
    <w:basedOn w:val="Normal"/>
    <w:link w:val="BalloonTextChar"/>
    <w:uiPriority w:val="99"/>
    <w:semiHidden/>
    <w:unhideWhenUsed/>
    <w:rsid w:val="0052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46"/>
    <w:rPr>
      <w:rFonts w:ascii="Tahoma" w:hAnsi="Tahoma" w:cs="Tahoma"/>
      <w:sz w:val="16"/>
      <w:szCs w:val="16"/>
    </w:rPr>
  </w:style>
  <w:style w:type="paragraph" w:customStyle="1" w:styleId="Default">
    <w:name w:val="Default"/>
    <w:rsid w:val="00477EBF"/>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534A3"/>
    <w:rPr>
      <w:color w:val="800080" w:themeColor="followedHyperlink"/>
      <w:u w:val="single"/>
    </w:rPr>
  </w:style>
  <w:style w:type="table" w:styleId="TableGrid">
    <w:name w:val="Table Grid"/>
    <w:basedOn w:val="TableNormal"/>
    <w:uiPriority w:val="59"/>
    <w:rsid w:val="00C64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1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AB6"/>
  </w:style>
  <w:style w:type="paragraph" w:styleId="Footer">
    <w:name w:val="footer"/>
    <w:basedOn w:val="Normal"/>
    <w:link w:val="FooterChar"/>
    <w:uiPriority w:val="99"/>
    <w:unhideWhenUsed/>
    <w:rsid w:val="003A1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AB6"/>
  </w:style>
  <w:style w:type="character" w:styleId="CommentReference">
    <w:name w:val="annotation reference"/>
    <w:basedOn w:val="DefaultParagraphFont"/>
    <w:uiPriority w:val="99"/>
    <w:semiHidden/>
    <w:unhideWhenUsed/>
    <w:rsid w:val="00CC36B3"/>
    <w:rPr>
      <w:sz w:val="16"/>
      <w:szCs w:val="16"/>
    </w:rPr>
  </w:style>
  <w:style w:type="paragraph" w:styleId="CommentText">
    <w:name w:val="annotation text"/>
    <w:basedOn w:val="Normal"/>
    <w:link w:val="CommentTextChar"/>
    <w:uiPriority w:val="99"/>
    <w:semiHidden/>
    <w:unhideWhenUsed/>
    <w:rsid w:val="00CC36B3"/>
    <w:pPr>
      <w:spacing w:line="240" w:lineRule="auto"/>
    </w:pPr>
    <w:rPr>
      <w:sz w:val="20"/>
      <w:szCs w:val="20"/>
    </w:rPr>
  </w:style>
  <w:style w:type="character" w:customStyle="1" w:styleId="CommentTextChar">
    <w:name w:val="Comment Text Char"/>
    <w:basedOn w:val="DefaultParagraphFont"/>
    <w:link w:val="CommentText"/>
    <w:uiPriority w:val="99"/>
    <w:semiHidden/>
    <w:rsid w:val="00CC36B3"/>
    <w:rPr>
      <w:sz w:val="20"/>
      <w:szCs w:val="20"/>
    </w:rPr>
  </w:style>
  <w:style w:type="paragraph" w:styleId="CommentSubject">
    <w:name w:val="annotation subject"/>
    <w:basedOn w:val="CommentText"/>
    <w:next w:val="CommentText"/>
    <w:link w:val="CommentSubjectChar"/>
    <w:uiPriority w:val="99"/>
    <w:semiHidden/>
    <w:unhideWhenUsed/>
    <w:rsid w:val="00CC36B3"/>
    <w:rPr>
      <w:b/>
      <w:bCs/>
    </w:rPr>
  </w:style>
  <w:style w:type="character" w:customStyle="1" w:styleId="CommentSubjectChar">
    <w:name w:val="Comment Subject Char"/>
    <w:basedOn w:val="CommentTextChar"/>
    <w:link w:val="CommentSubject"/>
    <w:uiPriority w:val="99"/>
    <w:semiHidden/>
    <w:rsid w:val="00CC36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12929">
      <w:bodyDiv w:val="1"/>
      <w:marLeft w:val="0"/>
      <w:marRight w:val="0"/>
      <w:marTop w:val="0"/>
      <w:marBottom w:val="0"/>
      <w:divBdr>
        <w:top w:val="none" w:sz="0" w:space="0" w:color="auto"/>
        <w:left w:val="none" w:sz="0" w:space="0" w:color="auto"/>
        <w:bottom w:val="none" w:sz="0" w:space="0" w:color="auto"/>
        <w:right w:val="none" w:sz="0" w:space="0" w:color="auto"/>
      </w:divBdr>
    </w:div>
    <w:div w:id="1117606122">
      <w:bodyDiv w:val="1"/>
      <w:marLeft w:val="0"/>
      <w:marRight w:val="0"/>
      <w:marTop w:val="0"/>
      <w:marBottom w:val="0"/>
      <w:divBdr>
        <w:top w:val="none" w:sz="0" w:space="0" w:color="auto"/>
        <w:left w:val="none" w:sz="0" w:space="0" w:color="auto"/>
        <w:bottom w:val="none" w:sz="0" w:space="0" w:color="auto"/>
        <w:right w:val="none" w:sz="0" w:space="0" w:color="auto"/>
      </w:divBdr>
    </w:div>
    <w:div w:id="1589000327">
      <w:bodyDiv w:val="1"/>
      <w:marLeft w:val="0"/>
      <w:marRight w:val="0"/>
      <w:marTop w:val="0"/>
      <w:marBottom w:val="0"/>
      <w:divBdr>
        <w:top w:val="none" w:sz="0" w:space="0" w:color="auto"/>
        <w:left w:val="none" w:sz="0" w:space="0" w:color="auto"/>
        <w:bottom w:val="none" w:sz="0" w:space="0" w:color="auto"/>
        <w:right w:val="none" w:sz="0" w:space="0" w:color="auto"/>
      </w:divBdr>
      <w:divsChild>
        <w:div w:id="951402409">
          <w:marLeft w:val="0"/>
          <w:marRight w:val="0"/>
          <w:marTop w:val="0"/>
          <w:marBottom w:val="0"/>
          <w:divBdr>
            <w:top w:val="none" w:sz="0" w:space="0" w:color="auto"/>
            <w:left w:val="none" w:sz="0" w:space="0" w:color="auto"/>
            <w:bottom w:val="none" w:sz="0" w:space="0" w:color="auto"/>
            <w:right w:val="none" w:sz="0" w:space="0" w:color="auto"/>
          </w:divBdr>
          <w:divsChild>
            <w:div w:id="1454596141">
              <w:marLeft w:val="0"/>
              <w:marRight w:val="0"/>
              <w:marTop w:val="0"/>
              <w:marBottom w:val="0"/>
              <w:divBdr>
                <w:top w:val="none" w:sz="0" w:space="0" w:color="auto"/>
                <w:left w:val="none" w:sz="0" w:space="0" w:color="auto"/>
                <w:bottom w:val="none" w:sz="0" w:space="0" w:color="auto"/>
                <w:right w:val="none" w:sz="0" w:space="0" w:color="auto"/>
              </w:divBdr>
              <w:divsChild>
                <w:div w:id="14717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5774">
      <w:bodyDiv w:val="1"/>
      <w:marLeft w:val="0"/>
      <w:marRight w:val="0"/>
      <w:marTop w:val="0"/>
      <w:marBottom w:val="0"/>
      <w:divBdr>
        <w:top w:val="none" w:sz="0" w:space="0" w:color="auto"/>
        <w:left w:val="none" w:sz="0" w:space="0" w:color="auto"/>
        <w:bottom w:val="none" w:sz="0" w:space="0" w:color="auto"/>
        <w:right w:val="none" w:sz="0" w:space="0" w:color="auto"/>
      </w:divBdr>
    </w:div>
    <w:div w:id="1841113454">
      <w:bodyDiv w:val="1"/>
      <w:marLeft w:val="0"/>
      <w:marRight w:val="0"/>
      <w:marTop w:val="0"/>
      <w:marBottom w:val="0"/>
      <w:divBdr>
        <w:top w:val="none" w:sz="0" w:space="0" w:color="auto"/>
        <w:left w:val="none" w:sz="0" w:space="0" w:color="auto"/>
        <w:bottom w:val="none" w:sz="0" w:space="0" w:color="auto"/>
        <w:right w:val="none" w:sz="0" w:space="0" w:color="auto"/>
      </w:divBdr>
      <w:divsChild>
        <w:div w:id="1290474250">
          <w:marLeft w:val="0"/>
          <w:marRight w:val="0"/>
          <w:marTop w:val="0"/>
          <w:marBottom w:val="0"/>
          <w:divBdr>
            <w:top w:val="none" w:sz="0" w:space="0" w:color="auto"/>
            <w:left w:val="none" w:sz="0" w:space="0" w:color="auto"/>
            <w:bottom w:val="none" w:sz="0" w:space="0" w:color="auto"/>
            <w:right w:val="none" w:sz="0" w:space="0" w:color="auto"/>
          </w:divBdr>
          <w:divsChild>
            <w:div w:id="1004283748">
              <w:marLeft w:val="0"/>
              <w:marRight w:val="0"/>
              <w:marTop w:val="0"/>
              <w:marBottom w:val="0"/>
              <w:divBdr>
                <w:top w:val="none" w:sz="0" w:space="0" w:color="auto"/>
                <w:left w:val="none" w:sz="0" w:space="0" w:color="auto"/>
                <w:bottom w:val="none" w:sz="0" w:space="0" w:color="auto"/>
                <w:right w:val="none" w:sz="0" w:space="0" w:color="auto"/>
              </w:divBdr>
              <w:divsChild>
                <w:div w:id="979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mpnetworking.about.com/cs/basictcpip/g/bldef_tcpip.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emtest86.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Rogue_security_software" TargetMode="External"/><Relationship Id="rId5" Type="http://schemas.openxmlformats.org/officeDocument/2006/relationships/settings" Target="settings.xml"/><Relationship Id="rId15" Type="http://schemas.openxmlformats.org/officeDocument/2006/relationships/hyperlink" Target="http://oz.plymouth.edu/~tom/Troubleshooting/diagnosingharddrives.html" TargetMode="External"/><Relationship Id="rId10" Type="http://schemas.openxmlformats.org/officeDocument/2006/relationships/hyperlink" Target="http://www.plymouth.edu/infotech/computer/repair.html" TargetMode="External"/><Relationship Id="rId4" Type="http://schemas.microsoft.com/office/2007/relationships/stylesWithEffects" Target="stylesWithEffects.xml"/><Relationship Id="rId9" Type="http://schemas.openxmlformats.org/officeDocument/2006/relationships/hyperlink" Target="http://oz.plymouth.edu/~tom/shop_employees/shop_worker_guide.html" TargetMode="External"/><Relationship Id="rId14" Type="http://schemas.openxmlformats.org/officeDocument/2006/relationships/hyperlink" Target="http://en.wikipedia.org/wiki/Blue_Screen_of_De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75375-3D00-48E1-A19D-988F8AE2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4325</Words>
  <Characters>24654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Plymouth State University</Company>
  <LinksUpToDate>false</LinksUpToDate>
  <CharactersWithSpaces>28922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dc:creator>
  <cp:lastModifiedBy>tom</cp:lastModifiedBy>
  <cp:revision>3</cp:revision>
  <cp:lastPrinted>2011-03-23T12:00:00Z</cp:lastPrinted>
  <dcterms:created xsi:type="dcterms:W3CDTF">2011-03-23T12:00:00Z</dcterms:created>
  <dcterms:modified xsi:type="dcterms:W3CDTF">2011-10-14T16:00:00Z</dcterms:modified>
</cp:coreProperties>
</file>